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E5FC5" w14:textId="6C2D233E" w:rsidR="004D459F" w:rsidRDefault="004D459F">
      <w:r>
        <w:rPr>
          <w:rFonts w:hint="eastAsia"/>
        </w:rPr>
        <w:t>本公司為太能系統股份有限公司</w:t>
      </w:r>
      <w:r w:rsidR="00DE4894">
        <w:rPr>
          <w:rFonts w:hint="eastAsia"/>
        </w:rPr>
        <w:t>(</w:t>
      </w:r>
      <w:r w:rsidR="00DE4894">
        <w:rPr>
          <w:rFonts w:hint="eastAsia"/>
        </w:rPr>
        <w:t>英文縮寫</w:t>
      </w:r>
      <w:r w:rsidR="00DE4894">
        <w:rPr>
          <w:rFonts w:hint="eastAsia"/>
        </w:rPr>
        <w:t>PSSC)</w:t>
      </w:r>
    </w:p>
    <w:p w14:paraId="22E7DA58" w14:textId="14DDB53B" w:rsidR="00900F60" w:rsidRDefault="00900F60">
      <w:r w:rsidRPr="00900F60">
        <w:t>太能系統目前有兩大事業處</w:t>
      </w:r>
    </w:p>
    <w:p w14:paraId="398A71E5" w14:textId="33B03537" w:rsidR="00900F60" w:rsidRDefault="00900F60">
      <w:r w:rsidRPr="00900F60">
        <w:t>分別為擅長智慧交通業務</w:t>
      </w:r>
      <w:r>
        <w:rPr>
          <w:rFonts w:hint="eastAsia"/>
        </w:rPr>
        <w:t>的</w:t>
      </w:r>
      <w:r w:rsidRPr="00900F60">
        <w:t>系統工程處和擅長環保領域的太陽能事業處</w:t>
      </w:r>
    </w:p>
    <w:p w14:paraId="4691A874" w14:textId="77777777" w:rsidR="00900F60" w:rsidRPr="00900F60" w:rsidRDefault="00900F60" w:rsidP="00900F60">
      <w:r w:rsidRPr="00900F60">
        <w:rPr>
          <w:b/>
          <w:bCs/>
        </w:rPr>
        <w:t>ABOUT</w:t>
      </w:r>
      <w:r w:rsidRPr="00900F60">
        <w:t>關於太能</w:t>
      </w:r>
    </w:p>
    <w:p w14:paraId="5CF84D0B" w14:textId="77777777" w:rsidR="00900F60" w:rsidRPr="00900F60" w:rsidRDefault="00900F60" w:rsidP="00900F60">
      <w:r w:rsidRPr="00900F60">
        <w:t xml:space="preserve">PSSC </w:t>
      </w:r>
      <w:r w:rsidRPr="00900F60">
        <w:t>是全球可靠的工程服務提供商。</w:t>
      </w:r>
    </w:p>
    <w:p w14:paraId="3CB09635" w14:textId="77777777" w:rsidR="00900F60" w:rsidRPr="00900F60" w:rsidRDefault="00900F60" w:rsidP="00900F60">
      <w:r w:rsidRPr="00900F60">
        <w:t>PSSC</w:t>
      </w:r>
      <w:r w:rsidRPr="00900F60">
        <w:t>（</w:t>
      </w:r>
      <w:r w:rsidRPr="00900F60">
        <w:t>Pacific Smart System Corporation Limited</w:t>
      </w:r>
      <w:r w:rsidRPr="00900F60">
        <w:t>）是一間新成立的系統工程公司，母集團為太平洋電線電纜。</w:t>
      </w:r>
      <w:r w:rsidRPr="00900F60">
        <w:br/>
      </w:r>
      <w:r w:rsidRPr="00900F60">
        <w:br/>
      </w:r>
      <w:r w:rsidRPr="00900F60">
        <w:t>太能是一家全球值得信賴的工程和施工服務提供商，並致力於智慧交通、智慧城市及綠能領域並整合及周邊加值應用。</w:t>
      </w:r>
    </w:p>
    <w:p w14:paraId="1210D454" w14:textId="77777777" w:rsidR="00900F60" w:rsidRPr="00900F60" w:rsidRDefault="00900F60" w:rsidP="00900F60">
      <w:r w:rsidRPr="00900F60">
        <w:t>擅長於智慧交通業務</w:t>
      </w:r>
    </w:p>
    <w:p w14:paraId="2AAE5915" w14:textId="77777777" w:rsidR="00900F60" w:rsidRPr="00900F60" w:rsidRDefault="00900F60" w:rsidP="00900F60">
      <w:r w:rsidRPr="00900F60">
        <w:t>包括軌道（台鐵、高鐵、捷運）及公路（</w:t>
      </w:r>
      <w:r w:rsidRPr="00900F60">
        <w:t>ETC</w:t>
      </w:r>
      <w:r w:rsidRPr="00900F60">
        <w:t>），而在資通訊、工程、號誌等系統及專案管理領域所累積的實力與品質，是我們提供給客戶的唯一承諾。未來</w:t>
      </w:r>
      <w:r w:rsidRPr="00900F60">
        <w:t>PSSC</w:t>
      </w:r>
      <w:r w:rsidRPr="00900F60">
        <w:t>將更專注系統整合業務，進而成為世界級系統整合公司。</w:t>
      </w:r>
    </w:p>
    <w:p w14:paraId="359C9FCC" w14:textId="77777777" w:rsidR="00900F60" w:rsidRPr="00900F60" w:rsidRDefault="00900F60" w:rsidP="00900F60">
      <w:r w:rsidRPr="00900F60">
        <w:t>擅長於環保領域的太陽能系統團隊</w:t>
      </w:r>
    </w:p>
    <w:p w14:paraId="54AB1878" w14:textId="77777777" w:rsidR="00900F60" w:rsidRPr="00900F60" w:rsidRDefault="00900F60" w:rsidP="00900F60">
      <w:r w:rsidRPr="00900F60">
        <w:t>擁有太陽能發電系統規劃設計與興建能力外，並有多年的太陽光電模組設計</w:t>
      </w:r>
      <w:r w:rsidRPr="00900F60">
        <w:t>/</w:t>
      </w:r>
      <w:r w:rsidRPr="00900F60">
        <w:t>銷售的豐富經驗，更能確保系統耐久性與可靠度，有效降低模組更換與系統維修成本，獲取最佳的投資報酬率。</w:t>
      </w:r>
    </w:p>
    <w:p w14:paraId="4997EF06" w14:textId="38EBE3A7" w:rsidR="00900F60" w:rsidRDefault="00900F60">
      <w:pPr>
        <w:rPr>
          <w:b/>
          <w:bCs/>
        </w:rPr>
      </w:pPr>
      <w:r w:rsidRPr="00900F60">
        <w:rPr>
          <w:b/>
          <w:bCs/>
        </w:rPr>
        <w:t>PSSC</w:t>
      </w:r>
      <w:r w:rsidRPr="00900F60">
        <w:rPr>
          <w:b/>
          <w:bCs/>
        </w:rPr>
        <w:t>的系統工程團隊已經為台北捷運提供了列車上通訊系統服務。</w:t>
      </w:r>
      <w:r w:rsidRPr="00900F60">
        <w:rPr>
          <w:b/>
          <w:bCs/>
        </w:rPr>
        <w:br/>
        <w:t>PSSC</w:t>
      </w:r>
      <w:r w:rsidRPr="00900F60">
        <w:rPr>
          <w:b/>
          <w:bCs/>
        </w:rPr>
        <w:t>的太陽能事業處已經為太平洋電線電纜規劃好太陽能發電系統。</w:t>
      </w:r>
    </w:p>
    <w:p w14:paraId="1CBE847A" w14:textId="77777777" w:rsidR="00900F60" w:rsidRPr="00900F60" w:rsidRDefault="00900F60" w:rsidP="00900F60">
      <w:r w:rsidRPr="00900F60">
        <w:t>CONTACTS</w:t>
      </w:r>
    </w:p>
    <w:p w14:paraId="53ED0B5F" w14:textId="77777777" w:rsidR="00900F60" w:rsidRPr="00900F60" w:rsidRDefault="00900F60" w:rsidP="00900F60">
      <w:pPr>
        <w:rPr>
          <w:b/>
          <w:bCs/>
        </w:rPr>
      </w:pPr>
      <w:hyperlink r:id="rId5" w:history="1">
        <w:r w:rsidRPr="00900F60">
          <w:rPr>
            <w:rStyle w:val="ae"/>
            <w:b/>
            <w:bCs/>
          </w:rPr>
          <w:t>02-2999-5860</w:t>
        </w:r>
      </w:hyperlink>
    </w:p>
    <w:p w14:paraId="47DA1E31" w14:textId="77777777" w:rsidR="00900F60" w:rsidRPr="00900F60" w:rsidRDefault="00900F60" w:rsidP="00900F60">
      <w:r w:rsidRPr="00900F60">
        <w:t>地址</w:t>
      </w:r>
      <w:r w:rsidRPr="00900F60">
        <w:t xml:space="preserve"> : </w:t>
      </w:r>
      <w:r w:rsidRPr="00900F60">
        <w:t>新北市三重區重新路５段</w:t>
      </w:r>
      <w:r w:rsidRPr="00900F60">
        <w:t>609</w:t>
      </w:r>
      <w:r w:rsidRPr="00900F60">
        <w:t>巷</w:t>
      </w:r>
      <w:r w:rsidRPr="00900F60">
        <w:t>2</w:t>
      </w:r>
      <w:r w:rsidRPr="00900F60">
        <w:t>之</w:t>
      </w:r>
      <w:r w:rsidRPr="00900F60">
        <w:t>6</w:t>
      </w:r>
      <w:r w:rsidRPr="00900F60">
        <w:t>號</w:t>
      </w:r>
      <w:r w:rsidRPr="00900F60">
        <w:t>1</w:t>
      </w:r>
      <w:r w:rsidRPr="00900F60">
        <w:t>樓</w:t>
      </w:r>
      <w:r w:rsidRPr="00900F60">
        <w:br/>
        <w:t>Email : </w:t>
      </w:r>
      <w:hyperlink r:id="rId6" w:history="1">
        <w:r w:rsidRPr="00900F60">
          <w:rPr>
            <w:rStyle w:val="ae"/>
          </w:rPr>
          <w:t>service@pacificsmart.com</w:t>
        </w:r>
      </w:hyperlink>
    </w:p>
    <w:p w14:paraId="6E299461" w14:textId="77777777" w:rsidR="00900F60" w:rsidRDefault="00900F60"/>
    <w:p w14:paraId="29EAD29B" w14:textId="77777777" w:rsidR="00900F60" w:rsidRDefault="00900F60"/>
    <w:p w14:paraId="469A28F6" w14:textId="77777777" w:rsidR="00900F60" w:rsidRDefault="00900F60"/>
    <w:p w14:paraId="71560327" w14:textId="1B9AE80F" w:rsidR="00900F60" w:rsidRDefault="00A2543C">
      <w:r>
        <w:rPr>
          <w:rFonts w:hint="eastAsia"/>
        </w:rPr>
        <w:lastRenderedPageBreak/>
        <w:t>服務項目</w:t>
      </w:r>
    </w:p>
    <w:p w14:paraId="583EF69D" w14:textId="3BE578C2" w:rsidR="00A2543C" w:rsidRDefault="00A2543C">
      <w:r>
        <w:rPr>
          <w:rFonts w:hint="eastAsia"/>
        </w:rPr>
        <w:t>太能系統服務項目有以下四項：</w:t>
      </w:r>
    </w:p>
    <w:p w14:paraId="56B1A3E3" w14:textId="77777777" w:rsidR="00C153D3" w:rsidRPr="00C153D3" w:rsidRDefault="00C153D3" w:rsidP="00C153D3">
      <w:pPr>
        <w:numPr>
          <w:ilvl w:val="0"/>
          <w:numId w:val="8"/>
        </w:numPr>
      </w:pPr>
      <w:hyperlink r:id="rId7" w:history="1">
        <w:r w:rsidRPr="00C153D3">
          <w:rPr>
            <w:rStyle w:val="ae"/>
            <w:b/>
            <w:bCs/>
          </w:rPr>
          <w:t>軌道通訊系統工程</w:t>
        </w:r>
      </w:hyperlink>
    </w:p>
    <w:p w14:paraId="77E9124E" w14:textId="77777777" w:rsidR="00C153D3" w:rsidRPr="00C153D3" w:rsidRDefault="00C153D3" w:rsidP="00C153D3">
      <w:pPr>
        <w:numPr>
          <w:ilvl w:val="0"/>
          <w:numId w:val="8"/>
        </w:numPr>
      </w:pPr>
      <w:hyperlink r:id="rId8" w:history="1">
        <w:r w:rsidRPr="00C153D3">
          <w:rPr>
            <w:rStyle w:val="ae"/>
            <w:b/>
            <w:bCs/>
          </w:rPr>
          <w:t>新能源事業</w:t>
        </w:r>
      </w:hyperlink>
    </w:p>
    <w:p w14:paraId="4370282E" w14:textId="77777777" w:rsidR="00C153D3" w:rsidRPr="00C153D3" w:rsidRDefault="00C153D3" w:rsidP="00C153D3">
      <w:pPr>
        <w:numPr>
          <w:ilvl w:val="0"/>
          <w:numId w:val="8"/>
        </w:numPr>
      </w:pPr>
      <w:hyperlink r:id="rId9" w:history="1">
        <w:r w:rsidRPr="00C153D3">
          <w:rPr>
            <w:rStyle w:val="ae"/>
            <w:b/>
            <w:bCs/>
          </w:rPr>
          <w:t>電信工程合作企業公司</w:t>
        </w:r>
        <w:r w:rsidRPr="00C153D3">
          <w:rPr>
            <w:rStyle w:val="ae"/>
            <w:b/>
            <w:bCs/>
          </w:rPr>
          <w:t>-</w:t>
        </w:r>
        <w:r w:rsidRPr="00C153D3">
          <w:rPr>
            <w:rStyle w:val="ae"/>
            <w:b/>
            <w:bCs/>
          </w:rPr>
          <w:t>中台科技</w:t>
        </w:r>
      </w:hyperlink>
    </w:p>
    <w:p w14:paraId="28926675" w14:textId="3A27B2A2" w:rsidR="00A2543C" w:rsidRPr="00C153D3" w:rsidRDefault="00C153D3" w:rsidP="00C153D3">
      <w:pPr>
        <w:numPr>
          <w:ilvl w:val="0"/>
          <w:numId w:val="8"/>
        </w:numPr>
      </w:pPr>
      <w:hyperlink r:id="rId10" w:history="1">
        <w:r w:rsidRPr="00C153D3">
          <w:rPr>
            <w:rStyle w:val="ae"/>
            <w:b/>
            <w:bCs/>
          </w:rPr>
          <w:t>電線電纜合作企業公司</w:t>
        </w:r>
        <w:r w:rsidRPr="00C153D3">
          <w:rPr>
            <w:rStyle w:val="ae"/>
            <w:b/>
            <w:bCs/>
          </w:rPr>
          <w:t>-</w:t>
        </w:r>
        <w:r w:rsidRPr="00C153D3">
          <w:rPr>
            <w:rStyle w:val="ae"/>
            <w:b/>
            <w:bCs/>
          </w:rPr>
          <w:t>亞太國際新能源</w:t>
        </w:r>
      </w:hyperlink>
    </w:p>
    <w:p w14:paraId="548B55ED" w14:textId="2230063A" w:rsidR="00900F60" w:rsidRPr="00C153D3" w:rsidRDefault="00900F60" w:rsidP="00C153D3">
      <w:pPr>
        <w:pStyle w:val="a9"/>
        <w:numPr>
          <w:ilvl w:val="0"/>
          <w:numId w:val="9"/>
        </w:numPr>
        <w:rPr>
          <w:b/>
          <w:bCs/>
        </w:rPr>
      </w:pPr>
      <w:r w:rsidRPr="00C153D3">
        <w:rPr>
          <w:b/>
          <w:bCs/>
        </w:rPr>
        <w:t>軌道通訊系統工程</w:t>
      </w:r>
    </w:p>
    <w:p w14:paraId="728A11E2" w14:textId="7395A605" w:rsidR="00900F60" w:rsidRDefault="00900F60">
      <w:r w:rsidRPr="00900F60">
        <w:t>我們提供專業軌道系統建置服務</w:t>
      </w:r>
      <w:r w:rsidRPr="00900F60">
        <w:t xml:space="preserve"> </w:t>
      </w:r>
      <w:r w:rsidRPr="00900F60">
        <w:t>秉持著以最專業的態度替客戶進行軌道系統規畫、程式撰寫以及車載系統介接等服務，如車載語音通訊系統、車載旅客資訊顯示系統和車載閉路電視監控系統，並與其他系統如：無線電通信系統、無線網路傳輪系統、車載自動控制系統及車載訊息系統整合。如此，在需求高安規、高穩定度的列車車載工業上，太能系統具有專業的系統解決方案及整合能力。</w:t>
      </w:r>
    </w:p>
    <w:p w14:paraId="2B1F49A8" w14:textId="77777777" w:rsidR="00900F60" w:rsidRDefault="00900F60"/>
    <w:p w14:paraId="48427584" w14:textId="4C60847C" w:rsidR="00900F60" w:rsidRPr="00C153D3" w:rsidRDefault="00900F60" w:rsidP="00C153D3">
      <w:pPr>
        <w:pStyle w:val="a9"/>
        <w:numPr>
          <w:ilvl w:val="0"/>
          <w:numId w:val="9"/>
        </w:numPr>
        <w:rPr>
          <w:b/>
          <w:bCs/>
        </w:rPr>
      </w:pPr>
      <w:r w:rsidRPr="00C153D3">
        <w:rPr>
          <w:b/>
          <w:bCs/>
        </w:rPr>
        <w:t>新能源事業</w:t>
      </w:r>
    </w:p>
    <w:p w14:paraId="076C064B" w14:textId="5B6F0C61" w:rsidR="00900F60" w:rsidRDefault="00900F60">
      <w:r w:rsidRPr="00900F60">
        <w:t>我們提供專業綠色能源系統建置服務</w:t>
      </w:r>
      <w:r w:rsidRPr="00900F60">
        <w:t xml:space="preserve"> </w:t>
      </w:r>
      <w:r w:rsidRPr="00900F60">
        <w:t>秉持著以最專業的態度替客戶進行能源建置、太陽能規劃以及</w:t>
      </w:r>
      <w:r w:rsidRPr="00900F60">
        <w:t>EPC</w:t>
      </w:r>
      <w:r w:rsidRPr="00900F60">
        <w:t>統包工程等服務，我們深信只有將這些環節都做到完美，才能替客戶從綠色能源上帶來最大的效益，並降低製能源耗費成本。回饋給我們的客戶。為抱持著這樣的服務信念，並在數年內，服務各行各業的為數眾多的客戶，因為我們擁有良好的品質與經驗豐富的工程團隊，具有多年且專業的綠色能源建置經驗，所以能夠提供各種關於綠色能源建置的解決方案，讓選擇我們的客戶都能得到最強而有力的支援。</w:t>
      </w:r>
    </w:p>
    <w:p w14:paraId="007811A9" w14:textId="77777777" w:rsidR="00900F60" w:rsidRDefault="00900F60"/>
    <w:p w14:paraId="3FAE4D0A" w14:textId="0FE0ACE2" w:rsidR="00900F60" w:rsidRPr="00C153D3" w:rsidRDefault="00900F60" w:rsidP="00C153D3">
      <w:pPr>
        <w:pStyle w:val="a9"/>
        <w:numPr>
          <w:ilvl w:val="0"/>
          <w:numId w:val="9"/>
        </w:numPr>
        <w:rPr>
          <w:b/>
          <w:bCs/>
        </w:rPr>
      </w:pPr>
      <w:r w:rsidRPr="00C153D3">
        <w:rPr>
          <w:b/>
          <w:bCs/>
        </w:rPr>
        <w:t>電信工程合作企業公司</w:t>
      </w:r>
      <w:r w:rsidRPr="00C153D3">
        <w:rPr>
          <w:b/>
          <w:bCs/>
        </w:rPr>
        <w:t>-</w:t>
      </w:r>
      <w:r w:rsidRPr="00C153D3">
        <w:rPr>
          <w:b/>
          <w:bCs/>
        </w:rPr>
        <w:t>中台科技</w:t>
      </w:r>
    </w:p>
    <w:p w14:paraId="4D8CB101" w14:textId="072F73ED" w:rsidR="00900F60" w:rsidRDefault="00900F60">
      <w:r w:rsidRPr="00900F60">
        <w:t>中台工程人員遍佈全台灣</w:t>
      </w:r>
      <w:r w:rsidRPr="00900F60">
        <w:t xml:space="preserve">, </w:t>
      </w:r>
      <w:r w:rsidRPr="00900F60">
        <w:t>與客戶保持相當密切良好關係</w:t>
      </w:r>
      <w:r w:rsidRPr="00900F60">
        <w:t xml:space="preserve">, </w:t>
      </w:r>
      <w:r w:rsidRPr="00900F60">
        <w:t>且具備全套解決功能能力</w:t>
      </w:r>
      <w:r w:rsidRPr="00900F60">
        <w:t xml:space="preserve"> ( CTTC’s Technical Human Resources With Customer Intimacy and Total Solutions Distributed Over Taiwan.)</w:t>
      </w:r>
    </w:p>
    <w:p w14:paraId="4B63D137" w14:textId="77777777" w:rsidR="00900F60" w:rsidRDefault="00900F60"/>
    <w:p w14:paraId="4A85312D" w14:textId="31DE81E3" w:rsidR="00900F60" w:rsidRPr="00C153D3" w:rsidRDefault="00900F60" w:rsidP="00C153D3">
      <w:pPr>
        <w:pStyle w:val="a9"/>
        <w:numPr>
          <w:ilvl w:val="0"/>
          <w:numId w:val="9"/>
        </w:numPr>
        <w:rPr>
          <w:b/>
          <w:bCs/>
        </w:rPr>
      </w:pPr>
      <w:r w:rsidRPr="00C153D3">
        <w:rPr>
          <w:b/>
          <w:bCs/>
        </w:rPr>
        <w:lastRenderedPageBreak/>
        <w:t>電線電纜合作企業公司</w:t>
      </w:r>
      <w:r w:rsidRPr="00C153D3">
        <w:rPr>
          <w:b/>
          <w:bCs/>
        </w:rPr>
        <w:t>-</w:t>
      </w:r>
      <w:r w:rsidRPr="00C153D3">
        <w:rPr>
          <w:b/>
          <w:bCs/>
        </w:rPr>
        <w:t>亞太國際新能源</w:t>
      </w:r>
    </w:p>
    <w:p w14:paraId="25A20BA4" w14:textId="77777777" w:rsidR="00900F60" w:rsidRPr="00900F60" w:rsidRDefault="00900F60" w:rsidP="00900F60">
      <w:r w:rsidRPr="00900F60">
        <w:rPr>
          <w:b/>
          <w:bCs/>
        </w:rPr>
        <w:t>亞太國際新能源</w:t>
      </w:r>
      <w:r w:rsidRPr="00900F60">
        <w:rPr>
          <w:b/>
          <w:bCs/>
        </w:rPr>
        <w:t> </w:t>
      </w:r>
    </w:p>
    <w:p w14:paraId="54A556B0" w14:textId="0E07DCF1" w:rsidR="00900F60" w:rsidRPr="00900F60" w:rsidRDefault="00900F60" w:rsidP="00900F60">
      <w:r w:rsidRPr="00900F60">
        <w:rPr>
          <w:b/>
          <w:bCs/>
        </w:rPr>
        <w:t>     - </w:t>
      </w:r>
      <w:r w:rsidRPr="00900F60">
        <w:rPr>
          <w:b/>
          <w:bCs/>
        </w:rPr>
        <w:t>是母公司（太平洋電線電纜）原電力基建產業延伸出的系統整合服務公司</w:t>
      </w:r>
    </w:p>
    <w:p w14:paraId="7853B051" w14:textId="77777777" w:rsidR="00900F60" w:rsidRPr="00900F60" w:rsidRDefault="00900F60" w:rsidP="00900F60">
      <w:r w:rsidRPr="00900F60">
        <w:t>- </w:t>
      </w:r>
      <w:r w:rsidRPr="00900F60">
        <w:t>成立宗旨</w:t>
      </w:r>
    </w:p>
    <w:p w14:paraId="4179D519" w14:textId="7C43D338" w:rsidR="00900F60" w:rsidRPr="00900F60" w:rsidRDefault="00900F60" w:rsidP="00900F60">
      <w:r w:rsidRPr="00900F60">
        <w:t> </w:t>
      </w:r>
      <w:r w:rsidRPr="00900F60">
        <w:rPr>
          <w:b/>
          <w:bCs/>
          <w:u w:val="single"/>
        </w:rPr>
        <w:t>亞太國際新能源</w:t>
      </w:r>
      <w:r w:rsidRPr="00900F60">
        <w:rPr>
          <w:b/>
          <w:bCs/>
        </w:rPr>
        <w:t>成立於民國</w:t>
      </w:r>
      <w:r w:rsidRPr="00900F60">
        <w:rPr>
          <w:b/>
          <w:bCs/>
        </w:rPr>
        <w:t>107</w:t>
      </w:r>
      <w:r w:rsidRPr="00900F60">
        <w:rPr>
          <w:b/>
          <w:bCs/>
        </w:rPr>
        <w:t>年</w:t>
      </w:r>
      <w:r w:rsidRPr="00900F60">
        <w:rPr>
          <w:b/>
          <w:bCs/>
        </w:rPr>
        <w:t>10</w:t>
      </w:r>
      <w:r w:rsidRPr="00900F60">
        <w:rPr>
          <w:b/>
          <w:bCs/>
        </w:rPr>
        <w:t>月</w:t>
      </w:r>
      <w:r w:rsidRPr="00900F60">
        <w:rPr>
          <w:b/>
          <w:bCs/>
        </w:rPr>
        <w:t>26</w:t>
      </w:r>
      <w:r w:rsidRPr="00900F60">
        <w:rPr>
          <w:b/>
          <w:bCs/>
        </w:rPr>
        <w:t>日，從母公司</w:t>
      </w:r>
      <w:r w:rsidRPr="00900F60">
        <w:rPr>
          <w:b/>
          <w:bCs/>
        </w:rPr>
        <w:t>(</w:t>
      </w:r>
      <w:r w:rsidRPr="00900F60">
        <w:rPr>
          <w:b/>
          <w:bCs/>
        </w:rPr>
        <w:t>太平洋電線電纜</w:t>
      </w:r>
      <w:r w:rsidRPr="00900F60">
        <w:rPr>
          <w:b/>
          <w:bCs/>
        </w:rPr>
        <w:t>)</w:t>
      </w:r>
      <w:r w:rsidRPr="00900F60">
        <w:rPr>
          <w:b/>
          <w:bCs/>
        </w:rPr>
        <w:t>原電力基建產業延伸出的系統整合服務公司。</w:t>
      </w:r>
    </w:p>
    <w:p w14:paraId="79F0EFA7" w14:textId="77777777" w:rsidR="00900F60" w:rsidRPr="00900F60" w:rsidRDefault="00900F60" w:rsidP="00900F60">
      <w:r w:rsidRPr="00900F60">
        <w:rPr>
          <w:b/>
          <w:bCs/>
        </w:rPr>
        <w:t>遵循母公司的產業精神「品質保證、永續經營」的太陽能系統設計營造團隊，創造高科技、高品質、安全、乾淨的未來。</w:t>
      </w:r>
    </w:p>
    <w:p w14:paraId="2B26D620" w14:textId="77777777" w:rsidR="00900F60" w:rsidRPr="00900F60" w:rsidRDefault="00900F60" w:rsidP="00900F60">
      <w:r w:rsidRPr="00900F60">
        <w:rPr>
          <w:b/>
          <w:bCs/>
        </w:rPr>
        <w:t>亞太國際新能源除了再生能源電廠開發、投資設置、維運管理等三大主軸業務之外，將經銷太陽能案場所需線纜，一併規劃設計於案場中，保證設備高規格品質。未來持續開拓綠電，善盡企業社會責任，建構綠色永續環境。</w:t>
      </w:r>
    </w:p>
    <w:p w14:paraId="0BF1583A" w14:textId="77777777" w:rsidR="00900F60" w:rsidRPr="00900F60" w:rsidRDefault="00900F60" w:rsidP="00900F60">
      <w:r w:rsidRPr="00900F60">
        <w:rPr>
          <w:b/>
          <w:bCs/>
        </w:rPr>
        <w:t>我們致力於提供綠能、智慧交通、智慧城市、智慧工廠等新世代產業相關產品及整合服務解決方案。</w:t>
      </w:r>
    </w:p>
    <w:p w14:paraId="27A1EF4D" w14:textId="77777777" w:rsidR="00900F60" w:rsidRPr="00900F60" w:rsidRDefault="00900F60" w:rsidP="00900F60">
      <w:r w:rsidRPr="00900F60">
        <w:t> - </w:t>
      </w:r>
      <w:r w:rsidRPr="00900F60">
        <w:t>產品</w:t>
      </w:r>
      <w:r w:rsidRPr="00900F60">
        <w:t>/</w:t>
      </w:r>
      <w:r w:rsidRPr="00900F60">
        <w:t>服務</w:t>
      </w:r>
    </w:p>
    <w:p w14:paraId="0CC20D37" w14:textId="6480082C" w:rsidR="00900F60" w:rsidRPr="00900F60" w:rsidRDefault="00900F60" w:rsidP="00900F60">
      <w:r w:rsidRPr="00900F60">
        <w:t> </w:t>
      </w:r>
      <w:r w:rsidRPr="00900F60">
        <w:t>綠能</w:t>
      </w:r>
    </w:p>
    <w:p w14:paraId="0B81A763" w14:textId="77777777" w:rsidR="00900F60" w:rsidRPr="00900F60" w:rsidRDefault="00900F60" w:rsidP="00900F60">
      <w:pPr>
        <w:numPr>
          <w:ilvl w:val="0"/>
          <w:numId w:val="1"/>
        </w:numPr>
      </w:pPr>
      <w:r w:rsidRPr="00900F60">
        <w:t>太陽能電廠</w:t>
      </w:r>
      <w:r w:rsidRPr="00900F60">
        <w:t>EPC</w:t>
      </w:r>
      <w:r w:rsidRPr="00900F60">
        <w:t>服務</w:t>
      </w:r>
    </w:p>
    <w:p w14:paraId="07FF417B" w14:textId="77777777" w:rsidR="00900F60" w:rsidRPr="00900F60" w:rsidRDefault="00900F60" w:rsidP="00900F60">
      <w:pPr>
        <w:numPr>
          <w:ilvl w:val="0"/>
          <w:numId w:val="1"/>
        </w:numPr>
      </w:pPr>
      <w:r w:rsidRPr="00900F60">
        <w:t>太陽能電廠相關特高壓電纜線統包服務</w:t>
      </w:r>
    </w:p>
    <w:p w14:paraId="667FCE38" w14:textId="77777777" w:rsidR="00900F60" w:rsidRPr="00900F60" w:rsidRDefault="00900F60" w:rsidP="00900F60">
      <w:pPr>
        <w:numPr>
          <w:ilvl w:val="0"/>
          <w:numId w:val="1"/>
        </w:numPr>
      </w:pPr>
      <w:r w:rsidRPr="00900F60">
        <w:t>電線電纜及相關產品之銷售</w:t>
      </w:r>
    </w:p>
    <w:p w14:paraId="50171F92" w14:textId="77777777" w:rsidR="00900F60" w:rsidRPr="00900F60" w:rsidRDefault="00900F60" w:rsidP="00900F60">
      <w:pPr>
        <w:numPr>
          <w:ilvl w:val="0"/>
          <w:numId w:val="1"/>
        </w:numPr>
      </w:pPr>
      <w:r w:rsidRPr="00900F60">
        <w:t>風力發電相關工程服務</w:t>
      </w:r>
    </w:p>
    <w:p w14:paraId="22230D17" w14:textId="77777777" w:rsidR="00900F60" w:rsidRPr="00900F60" w:rsidRDefault="00900F60" w:rsidP="00900F60">
      <w:r w:rsidRPr="00900F60">
        <w:t>智慧交通</w:t>
      </w:r>
      <w:r w:rsidRPr="00900F60">
        <w:t xml:space="preserve"> / </w:t>
      </w:r>
      <w:r w:rsidRPr="00900F60">
        <w:t>智慧城市</w:t>
      </w:r>
      <w:r w:rsidRPr="00900F60">
        <w:t xml:space="preserve"> / </w:t>
      </w:r>
      <w:r w:rsidRPr="00900F60">
        <w:t>智慧工廠</w:t>
      </w:r>
    </w:p>
    <w:p w14:paraId="35B9F828" w14:textId="77777777" w:rsidR="00900F60" w:rsidRPr="00900F60" w:rsidRDefault="00900F60" w:rsidP="00900F60">
      <w:pPr>
        <w:numPr>
          <w:ilvl w:val="0"/>
          <w:numId w:val="2"/>
        </w:numPr>
      </w:pPr>
      <w:r w:rsidRPr="00900F60">
        <w:t>捷運通訊系統解決方案及工程服務</w:t>
      </w:r>
    </w:p>
    <w:p w14:paraId="3A71F757" w14:textId="77777777" w:rsidR="00900F60" w:rsidRPr="00900F60" w:rsidRDefault="00900F60" w:rsidP="00900F60">
      <w:pPr>
        <w:numPr>
          <w:ilvl w:val="0"/>
          <w:numId w:val="2"/>
        </w:numPr>
      </w:pPr>
      <w:r w:rsidRPr="00900F60">
        <w:t>鐵路交通系統解決方案及工程服務</w:t>
      </w:r>
    </w:p>
    <w:p w14:paraId="412A9228" w14:textId="77777777" w:rsidR="00900F60" w:rsidRPr="00900F60" w:rsidRDefault="00900F60" w:rsidP="00900F60">
      <w:pPr>
        <w:numPr>
          <w:ilvl w:val="0"/>
          <w:numId w:val="2"/>
        </w:numPr>
      </w:pPr>
      <w:r w:rsidRPr="00900F60">
        <w:t>智慧交控系統解決方案及工程服務</w:t>
      </w:r>
    </w:p>
    <w:p w14:paraId="1935E24C" w14:textId="77777777" w:rsidR="00900F60" w:rsidRPr="00900F60" w:rsidRDefault="00900F60" w:rsidP="00900F60">
      <w:pPr>
        <w:numPr>
          <w:ilvl w:val="0"/>
          <w:numId w:val="2"/>
        </w:numPr>
      </w:pPr>
      <w:r w:rsidRPr="00900F60">
        <w:t>智慧工廠專案客制解決方案及工程服務</w:t>
      </w:r>
    </w:p>
    <w:p w14:paraId="43374850" w14:textId="77777777" w:rsidR="00900F60" w:rsidRPr="00900F60" w:rsidRDefault="00900F60" w:rsidP="00900F60">
      <w:r w:rsidRPr="00900F60">
        <w:t> </w:t>
      </w:r>
    </w:p>
    <w:p w14:paraId="3ADE0293" w14:textId="77777777" w:rsidR="00900F60" w:rsidRPr="00900F60" w:rsidRDefault="00900F60" w:rsidP="00900F60">
      <w:r w:rsidRPr="00900F60">
        <w:lastRenderedPageBreak/>
        <w:t xml:space="preserve">- </w:t>
      </w:r>
      <w:r w:rsidRPr="00900F60">
        <w:t>未來願景</w:t>
      </w:r>
    </w:p>
    <w:p w14:paraId="40257FE3" w14:textId="2CC31E04" w:rsidR="00900F60" w:rsidRPr="00900F60" w:rsidRDefault="00900F60" w:rsidP="00900F60">
      <w:r w:rsidRPr="00900F60">
        <w:t> </w:t>
      </w:r>
      <w:r w:rsidRPr="00900F60">
        <w:t>從電力基建製造業的母體基礎，延伸新事業至智能、綠能之服務產業，</w:t>
      </w:r>
    </w:p>
    <w:p w14:paraId="79A80832" w14:textId="77777777" w:rsidR="00900F60" w:rsidRPr="00900F60" w:rsidRDefault="00900F60" w:rsidP="00900F60">
      <w:r w:rsidRPr="00900F60">
        <w:t>承繼過往參與國家基建的榮耀，更進一步提供新世代生活所需的綠能及智慧新文明建設。</w:t>
      </w:r>
    </w:p>
    <w:p w14:paraId="3E4F531C" w14:textId="77777777" w:rsidR="00900F60" w:rsidRPr="00900F60" w:rsidRDefault="00900F60" w:rsidP="00900F60">
      <w:r w:rsidRPr="00900F60">
        <w:t>不只產品，更有完整服務</w:t>
      </w:r>
      <w:r w:rsidRPr="00900F60">
        <w:t>!</w:t>
      </w:r>
    </w:p>
    <w:p w14:paraId="04343736" w14:textId="77777777" w:rsidR="00900F60" w:rsidRPr="00900F60" w:rsidRDefault="00900F60" w:rsidP="00900F60">
      <w:r w:rsidRPr="00900F60">
        <w:t>不只台灣，更放眼世界</w:t>
      </w:r>
      <w:r w:rsidRPr="00900F60">
        <w:t>!</w:t>
      </w:r>
    </w:p>
    <w:p w14:paraId="44D058D7" w14:textId="77777777" w:rsidR="00900F60" w:rsidRPr="00900F60" w:rsidRDefault="00900F60" w:rsidP="00900F60">
      <w:r w:rsidRPr="00900F60">
        <w:rPr>
          <w:b/>
          <w:bCs/>
          <w:u w:val="single"/>
        </w:rPr>
        <w:t>專業光電團隊</w:t>
      </w:r>
    </w:p>
    <w:p w14:paraId="07ED12B7" w14:textId="77777777" w:rsidR="00900F60" w:rsidRPr="00900F60" w:rsidRDefault="00900F60" w:rsidP="00900F60">
      <w:r w:rsidRPr="00900F60">
        <w:t>亞太國際新能源遵循母公司的產業精神「品質保證、永續經營」的太陽能系統設計營造團隊，創造高科技、高品質、安全、乾淨的未來。</w:t>
      </w:r>
    </w:p>
    <w:p w14:paraId="18D48614" w14:textId="77777777" w:rsidR="00900F60" w:rsidRPr="00900F60" w:rsidRDefault="00900F60" w:rsidP="00900F60">
      <w:r w:rsidRPr="00900F60">
        <w:rPr>
          <w:b/>
          <w:bCs/>
          <w:u w:val="single"/>
        </w:rPr>
        <w:t>再生能源開發</w:t>
      </w:r>
    </w:p>
    <w:p w14:paraId="2C286F34" w14:textId="77777777" w:rsidR="00900F60" w:rsidRPr="00900F60" w:rsidRDefault="00900F60" w:rsidP="00900F60">
      <w:r w:rsidRPr="00900F60">
        <w:t>經銷太陽能案場所需線纜，一併規劃於案場中，保證設備高規格品質。持續開拓綠電，善盡企業社會責任，建構綠色永續環境。</w:t>
      </w:r>
    </w:p>
    <w:p w14:paraId="61A3C53E" w14:textId="77777777" w:rsidR="00900F60" w:rsidRPr="00900F60" w:rsidRDefault="00900F60" w:rsidP="00900F60">
      <w:r w:rsidRPr="00900F60">
        <w:rPr>
          <w:b/>
          <w:bCs/>
          <w:u w:val="single"/>
        </w:rPr>
        <w:t>數位整合方案</w:t>
      </w:r>
    </w:p>
    <w:p w14:paraId="643F45B8" w14:textId="37B10903" w:rsidR="00900F60" w:rsidRDefault="00900F60">
      <w:r w:rsidRPr="00900F60">
        <w:t>我們致力於提供綠能、智慧交通、智慧城市、智慧工廠等新世代產業相關產品及整合服務解決方案。</w:t>
      </w:r>
    </w:p>
    <w:p w14:paraId="715F8053" w14:textId="77777777" w:rsidR="00594BB8" w:rsidRDefault="00594BB8"/>
    <w:p w14:paraId="1C96C5CA" w14:textId="77777777" w:rsidR="001E2934" w:rsidRDefault="001E2934"/>
    <w:p w14:paraId="176B8E99" w14:textId="77777777" w:rsidR="001E2934" w:rsidRDefault="001E2934"/>
    <w:p w14:paraId="7E1DCCE5" w14:textId="77777777" w:rsidR="001E2934" w:rsidRDefault="001E2934"/>
    <w:p w14:paraId="3D45FDE5" w14:textId="77777777" w:rsidR="00594BB8" w:rsidRDefault="00594BB8"/>
    <w:p w14:paraId="066087CE" w14:textId="77777777" w:rsidR="00594BB8" w:rsidRDefault="00594BB8"/>
    <w:p w14:paraId="7207C0F8" w14:textId="77777777" w:rsidR="00594BB8" w:rsidRDefault="00594BB8"/>
    <w:p w14:paraId="6FDBF1EC" w14:textId="77777777" w:rsidR="00594BB8" w:rsidRDefault="00594BB8"/>
    <w:p w14:paraId="2B36C17E" w14:textId="77777777" w:rsidR="00594BB8" w:rsidRDefault="00594BB8"/>
    <w:p w14:paraId="03AE7ECF" w14:textId="77777777" w:rsidR="00594BB8" w:rsidRDefault="00594BB8"/>
    <w:p w14:paraId="39C35728" w14:textId="77777777" w:rsidR="00AD73ED" w:rsidRPr="00AD73ED" w:rsidRDefault="00AD73ED" w:rsidP="00AD73ED">
      <w:pPr>
        <w:rPr>
          <w:b/>
          <w:bCs/>
        </w:rPr>
      </w:pPr>
      <w:r w:rsidRPr="00AD73ED">
        <w:rPr>
          <w:b/>
          <w:bCs/>
        </w:rPr>
        <w:lastRenderedPageBreak/>
        <w:t>產品系統</w:t>
      </w:r>
    </w:p>
    <w:p w14:paraId="718A427C" w14:textId="7DDA6623" w:rsidR="00901FE5" w:rsidRDefault="00AD73ED">
      <w:r>
        <w:rPr>
          <w:rFonts w:hint="eastAsia"/>
        </w:rPr>
        <w:t>太能系統的產品</w:t>
      </w:r>
      <w:r w:rsidR="00677529">
        <w:rPr>
          <w:rFonts w:hint="eastAsia"/>
        </w:rPr>
        <w:t>分為以下四個面向：</w:t>
      </w:r>
    </w:p>
    <w:p w14:paraId="4CA7724F" w14:textId="6D8DBAF8" w:rsidR="00677529" w:rsidRDefault="00677529" w:rsidP="00677529">
      <w:pPr>
        <w:pStyle w:val="a9"/>
        <w:numPr>
          <w:ilvl w:val="0"/>
          <w:numId w:val="11"/>
        </w:numPr>
      </w:pPr>
      <w:hyperlink r:id="rId11" w:history="1">
        <w:r w:rsidRPr="00677529">
          <w:rPr>
            <w:rStyle w:val="ae"/>
            <w:b/>
            <w:bCs/>
          </w:rPr>
          <w:t>車載通訊系統</w:t>
        </w:r>
      </w:hyperlink>
    </w:p>
    <w:p w14:paraId="3501627E" w14:textId="77777777" w:rsidR="002351A7" w:rsidRDefault="002351A7" w:rsidP="002351A7">
      <w:pPr>
        <w:widowControl/>
        <w:numPr>
          <w:ilvl w:val="1"/>
          <w:numId w:val="11"/>
        </w:numPr>
        <w:shd w:val="clear" w:color="auto" w:fill="FFFFFF"/>
        <w:spacing w:before="100" w:beforeAutospacing="1" w:after="100" w:afterAutospacing="1" w:line="240" w:lineRule="auto"/>
        <w:rPr>
          <w:rFonts w:ascii="Arial" w:hAnsi="Arial" w:cs="Arial"/>
          <w:color w:val="444444"/>
          <w:spacing w:val="23"/>
          <w:sz w:val="23"/>
          <w:szCs w:val="23"/>
        </w:rPr>
      </w:pPr>
      <w:hyperlink r:id="rId12" w:history="1">
        <w:r>
          <w:rPr>
            <w:rStyle w:val="ae"/>
            <w:rFonts w:ascii="Arial" w:hAnsi="Arial" w:cs="Arial"/>
            <w:color w:val="858585"/>
            <w:spacing w:val="23"/>
            <w:sz w:val="27"/>
            <w:szCs w:val="27"/>
          </w:rPr>
          <w:t>通訊操作面盤組</w:t>
        </w:r>
      </w:hyperlink>
    </w:p>
    <w:p w14:paraId="112C5E4F" w14:textId="77777777" w:rsidR="002351A7" w:rsidRDefault="002351A7" w:rsidP="002351A7">
      <w:pPr>
        <w:widowControl/>
        <w:numPr>
          <w:ilvl w:val="1"/>
          <w:numId w:val="11"/>
        </w:numPr>
        <w:shd w:val="clear" w:color="auto" w:fill="FFFFFF"/>
        <w:spacing w:before="100" w:beforeAutospacing="1" w:after="100" w:afterAutospacing="1" w:line="240" w:lineRule="auto"/>
        <w:rPr>
          <w:rFonts w:ascii="Arial" w:hAnsi="Arial" w:cs="Arial"/>
          <w:color w:val="444444"/>
          <w:spacing w:val="23"/>
          <w:sz w:val="23"/>
          <w:szCs w:val="23"/>
        </w:rPr>
      </w:pPr>
      <w:hyperlink r:id="rId13" w:history="1">
        <w:r>
          <w:rPr>
            <w:rStyle w:val="ae"/>
            <w:rFonts w:ascii="Arial" w:hAnsi="Arial" w:cs="Arial"/>
            <w:color w:val="858585"/>
            <w:spacing w:val="23"/>
            <w:sz w:val="27"/>
            <w:szCs w:val="27"/>
          </w:rPr>
          <w:t>車輛通訊控制單元</w:t>
        </w:r>
      </w:hyperlink>
    </w:p>
    <w:p w14:paraId="6E2AAAB4" w14:textId="77777777" w:rsidR="002351A7" w:rsidRDefault="002351A7" w:rsidP="002351A7">
      <w:pPr>
        <w:widowControl/>
        <w:numPr>
          <w:ilvl w:val="1"/>
          <w:numId w:val="11"/>
        </w:numPr>
        <w:shd w:val="clear" w:color="auto" w:fill="FFFFFF"/>
        <w:spacing w:before="100" w:beforeAutospacing="1" w:after="100" w:afterAutospacing="1" w:line="240" w:lineRule="auto"/>
        <w:rPr>
          <w:rFonts w:ascii="Arial" w:hAnsi="Arial" w:cs="Arial"/>
          <w:color w:val="444444"/>
          <w:spacing w:val="23"/>
          <w:sz w:val="23"/>
          <w:szCs w:val="23"/>
        </w:rPr>
      </w:pPr>
      <w:hyperlink r:id="rId14" w:history="1">
        <w:r>
          <w:rPr>
            <w:rStyle w:val="ae"/>
            <w:rFonts w:ascii="Arial" w:hAnsi="Arial" w:cs="Arial"/>
            <w:color w:val="858585"/>
            <w:spacing w:val="23"/>
            <w:sz w:val="27"/>
            <w:szCs w:val="27"/>
          </w:rPr>
          <w:t>擴音喇叭控制設備</w:t>
        </w:r>
      </w:hyperlink>
    </w:p>
    <w:p w14:paraId="75E3A975" w14:textId="77777777" w:rsidR="002351A7" w:rsidRDefault="002351A7" w:rsidP="002351A7">
      <w:pPr>
        <w:widowControl/>
        <w:numPr>
          <w:ilvl w:val="1"/>
          <w:numId w:val="11"/>
        </w:numPr>
        <w:shd w:val="clear" w:color="auto" w:fill="FFFFFF"/>
        <w:spacing w:before="100" w:beforeAutospacing="1" w:after="100" w:afterAutospacing="1" w:line="240" w:lineRule="auto"/>
        <w:rPr>
          <w:rFonts w:ascii="Arial" w:hAnsi="Arial" w:cs="Arial"/>
          <w:color w:val="444444"/>
          <w:spacing w:val="23"/>
          <w:sz w:val="23"/>
          <w:szCs w:val="23"/>
        </w:rPr>
      </w:pPr>
      <w:hyperlink r:id="rId15" w:history="1">
        <w:r>
          <w:rPr>
            <w:rStyle w:val="ae"/>
            <w:rFonts w:ascii="Arial" w:hAnsi="Arial" w:cs="Arial"/>
            <w:color w:val="858585"/>
            <w:spacing w:val="23"/>
            <w:sz w:val="27"/>
            <w:szCs w:val="27"/>
          </w:rPr>
          <w:t>緊急對講機</w:t>
        </w:r>
      </w:hyperlink>
    </w:p>
    <w:p w14:paraId="69879C79" w14:textId="60263032" w:rsidR="002351A7" w:rsidRPr="002351A7" w:rsidRDefault="002351A7" w:rsidP="002351A7">
      <w:pPr>
        <w:widowControl/>
        <w:numPr>
          <w:ilvl w:val="1"/>
          <w:numId w:val="11"/>
        </w:numPr>
        <w:shd w:val="clear" w:color="auto" w:fill="FFFFFF"/>
        <w:spacing w:before="100" w:beforeAutospacing="1" w:after="100" w:afterAutospacing="1" w:line="240" w:lineRule="auto"/>
        <w:rPr>
          <w:rFonts w:ascii="Arial" w:hAnsi="Arial" w:cs="Arial"/>
          <w:color w:val="444444"/>
          <w:spacing w:val="23"/>
          <w:sz w:val="23"/>
          <w:szCs w:val="23"/>
        </w:rPr>
      </w:pPr>
      <w:hyperlink r:id="rId16" w:history="1">
        <w:r w:rsidRPr="00C601E2">
          <w:rPr>
            <w:rStyle w:val="ae"/>
            <w:rFonts w:ascii="Arial" w:hAnsi="Arial" w:cs="Arial"/>
            <w:color w:val="858585"/>
            <w:spacing w:val="23"/>
            <w:sz w:val="27"/>
            <w:szCs w:val="27"/>
          </w:rPr>
          <w:t>話筒</w:t>
        </w:r>
      </w:hyperlink>
    </w:p>
    <w:p w14:paraId="4C161083" w14:textId="77777777" w:rsidR="00677529" w:rsidRPr="00677529" w:rsidRDefault="00677529" w:rsidP="00677529">
      <w:pPr>
        <w:pStyle w:val="a9"/>
        <w:numPr>
          <w:ilvl w:val="0"/>
          <w:numId w:val="11"/>
        </w:numPr>
      </w:pPr>
      <w:hyperlink r:id="rId17" w:history="1">
        <w:r w:rsidRPr="00677529">
          <w:rPr>
            <w:rStyle w:val="ae"/>
            <w:b/>
            <w:bCs/>
          </w:rPr>
          <w:t>太陽能系統</w:t>
        </w:r>
      </w:hyperlink>
    </w:p>
    <w:p w14:paraId="058445BD" w14:textId="77777777" w:rsidR="00677529" w:rsidRPr="00677529" w:rsidRDefault="00677529" w:rsidP="00677529">
      <w:pPr>
        <w:pStyle w:val="a9"/>
        <w:numPr>
          <w:ilvl w:val="0"/>
          <w:numId w:val="11"/>
        </w:numPr>
      </w:pPr>
      <w:hyperlink r:id="rId18" w:history="1">
        <w:r w:rsidRPr="00677529">
          <w:rPr>
            <w:rStyle w:val="ae"/>
            <w:b/>
            <w:bCs/>
          </w:rPr>
          <w:t>儲能系統</w:t>
        </w:r>
      </w:hyperlink>
    </w:p>
    <w:p w14:paraId="3E741676" w14:textId="77777777" w:rsidR="00677529" w:rsidRPr="00677529" w:rsidRDefault="00677529" w:rsidP="00677529">
      <w:pPr>
        <w:pStyle w:val="a9"/>
        <w:numPr>
          <w:ilvl w:val="0"/>
          <w:numId w:val="11"/>
        </w:numPr>
      </w:pPr>
      <w:hyperlink r:id="rId19" w:history="1">
        <w:r w:rsidRPr="00677529">
          <w:rPr>
            <w:rStyle w:val="ae"/>
            <w:b/>
            <w:bCs/>
          </w:rPr>
          <w:t>電線電纜</w:t>
        </w:r>
      </w:hyperlink>
    </w:p>
    <w:p w14:paraId="197738B6" w14:textId="352D1D19" w:rsidR="00901FE5" w:rsidRDefault="006278A2">
      <w:r>
        <w:rPr>
          <w:rFonts w:hint="eastAsia"/>
        </w:rPr>
        <w:t>1.</w:t>
      </w:r>
      <w:r w:rsidR="00706105">
        <w:rPr>
          <w:rFonts w:hint="eastAsia"/>
        </w:rPr>
        <w:t>1</w:t>
      </w:r>
      <w:r>
        <w:rPr>
          <w:rFonts w:hint="eastAsia"/>
        </w:rPr>
        <w:t xml:space="preserve"> </w:t>
      </w:r>
      <w:r>
        <w:rPr>
          <w:rFonts w:hint="eastAsia"/>
        </w:rPr>
        <w:t>車載通訊系統</w:t>
      </w:r>
      <w:r w:rsidR="00566B15">
        <w:rPr>
          <w:rFonts w:hint="eastAsia"/>
        </w:rPr>
        <w:t>-</w:t>
      </w:r>
      <w:r w:rsidR="00566B15">
        <w:rPr>
          <w:rFonts w:hint="eastAsia"/>
        </w:rPr>
        <w:t>通訊操作面盤組</w:t>
      </w:r>
    </w:p>
    <w:p w14:paraId="32ABE4BA" w14:textId="10760C1A" w:rsidR="00901FE5" w:rsidRDefault="00566B15">
      <w:r>
        <w:rPr>
          <w:rFonts w:hint="eastAsia"/>
        </w:rPr>
        <w:t>通訊操作面盤組有以下</w:t>
      </w:r>
      <w:r w:rsidR="00C23267">
        <w:rPr>
          <w:rFonts w:hint="eastAsia"/>
        </w:rPr>
        <w:t>四種</w:t>
      </w:r>
      <w:r>
        <w:rPr>
          <w:rFonts w:hint="eastAsia"/>
        </w:rPr>
        <w:t>產品：</w:t>
      </w:r>
    </w:p>
    <w:p w14:paraId="5F9A6A80" w14:textId="1BBAFA78" w:rsidR="00FD2C5B" w:rsidRPr="00FD2C5B" w:rsidRDefault="00FD2C5B" w:rsidP="00FD2C5B">
      <w:pPr>
        <w:rPr>
          <w:b/>
          <w:bCs/>
        </w:rPr>
      </w:pPr>
      <w:r w:rsidRPr="00FD2C5B">
        <w:rPr>
          <w:b/>
          <w:bCs/>
        </w:rPr>
        <w:t>1.</w:t>
      </w:r>
      <w:r w:rsidR="007E0DA8">
        <w:rPr>
          <w:rFonts w:hint="eastAsia"/>
        </w:rPr>
        <w:t>通訊操作面盤組</w:t>
      </w:r>
      <w:r w:rsidRPr="00FD2C5B">
        <w:rPr>
          <w:b/>
          <w:bCs/>
        </w:rPr>
        <w:t>MCCP-V65110</w:t>
      </w:r>
    </w:p>
    <w:p w14:paraId="41F4A59D" w14:textId="77777777" w:rsidR="00FD2C5B" w:rsidRPr="00FD2C5B" w:rsidRDefault="00FD2C5B" w:rsidP="00FD2C5B">
      <w:pPr>
        <w:numPr>
          <w:ilvl w:val="0"/>
          <w:numId w:val="13"/>
        </w:numPr>
      </w:pPr>
      <w:r w:rsidRPr="00FD2C5B">
        <w:rPr>
          <w:b/>
          <w:bCs/>
        </w:rPr>
        <w:t>電源與處理器</w:t>
      </w:r>
      <w:r w:rsidRPr="00FD2C5B">
        <w:t>：</w:t>
      </w:r>
    </w:p>
    <w:p w14:paraId="61824E33" w14:textId="77777777" w:rsidR="00FD2C5B" w:rsidRPr="00FD2C5B" w:rsidRDefault="00FD2C5B" w:rsidP="00FD2C5B">
      <w:pPr>
        <w:numPr>
          <w:ilvl w:val="1"/>
          <w:numId w:val="13"/>
        </w:numPr>
      </w:pPr>
      <w:r w:rsidRPr="00FD2C5B">
        <w:t>功率：</w:t>
      </w:r>
      <w:r w:rsidRPr="00FD2C5B">
        <w:t>60W</w:t>
      </w:r>
    </w:p>
    <w:p w14:paraId="5EFEF662" w14:textId="77777777" w:rsidR="00FD2C5B" w:rsidRPr="00FD2C5B" w:rsidRDefault="00FD2C5B" w:rsidP="00FD2C5B">
      <w:pPr>
        <w:numPr>
          <w:ilvl w:val="1"/>
          <w:numId w:val="13"/>
        </w:numPr>
      </w:pPr>
      <w:r w:rsidRPr="00FD2C5B">
        <w:t>電源供應：</w:t>
      </w:r>
      <w:r w:rsidRPr="00FD2C5B">
        <w:t>DC</w:t>
      </w:r>
      <w:r w:rsidRPr="00FD2C5B">
        <w:t>輸入</w:t>
      </w:r>
      <w:r w:rsidRPr="00FD2C5B">
        <w:t>+18~75V</w:t>
      </w:r>
    </w:p>
    <w:p w14:paraId="763EF11A" w14:textId="77777777" w:rsidR="00FD2C5B" w:rsidRPr="00FD2C5B" w:rsidRDefault="00FD2C5B" w:rsidP="00FD2C5B">
      <w:pPr>
        <w:numPr>
          <w:ilvl w:val="1"/>
          <w:numId w:val="13"/>
        </w:numPr>
      </w:pPr>
      <w:r w:rsidRPr="00FD2C5B">
        <w:t>處理器：</w:t>
      </w:r>
      <w:r w:rsidRPr="00FD2C5B">
        <w:t>Intel® Celeron® Skylake 2.00 GHz</w:t>
      </w:r>
    </w:p>
    <w:p w14:paraId="67B47B0A" w14:textId="77777777" w:rsidR="00FD2C5B" w:rsidRPr="00FD2C5B" w:rsidRDefault="00FD2C5B" w:rsidP="00FD2C5B">
      <w:pPr>
        <w:numPr>
          <w:ilvl w:val="0"/>
          <w:numId w:val="13"/>
        </w:numPr>
      </w:pPr>
      <w:r w:rsidRPr="00FD2C5B">
        <w:rPr>
          <w:b/>
          <w:bCs/>
        </w:rPr>
        <w:t>特點</w:t>
      </w:r>
      <w:r w:rsidRPr="00FD2C5B">
        <w:t>：</w:t>
      </w:r>
    </w:p>
    <w:p w14:paraId="11E10D92" w14:textId="77777777" w:rsidR="00FD2C5B" w:rsidRPr="00FD2C5B" w:rsidRDefault="00FD2C5B" w:rsidP="00FD2C5B">
      <w:pPr>
        <w:numPr>
          <w:ilvl w:val="1"/>
          <w:numId w:val="13"/>
        </w:numPr>
      </w:pPr>
      <w:r w:rsidRPr="00FD2C5B">
        <w:t>配備</w:t>
      </w:r>
      <w:r w:rsidRPr="00FD2C5B">
        <w:t>6.5</w:t>
      </w:r>
      <w:r w:rsidRPr="00FD2C5B">
        <w:t>吋高亮度觸控液晶螢幕</w:t>
      </w:r>
    </w:p>
    <w:p w14:paraId="01D252D7" w14:textId="77777777" w:rsidR="00FD2C5B" w:rsidRPr="00FD2C5B" w:rsidRDefault="00FD2C5B" w:rsidP="00FD2C5B">
      <w:pPr>
        <w:numPr>
          <w:ilvl w:val="1"/>
          <w:numId w:val="13"/>
        </w:numPr>
      </w:pPr>
      <w:r w:rsidRPr="00FD2C5B">
        <w:t>使用高效能的</w:t>
      </w:r>
      <w:r w:rsidRPr="00FD2C5B">
        <w:t>Intel® Celeron®</w:t>
      </w:r>
      <w:r w:rsidRPr="00FD2C5B">
        <w:t>處理器</w:t>
      </w:r>
    </w:p>
    <w:p w14:paraId="7CC0A970" w14:textId="77777777" w:rsidR="00FD2C5B" w:rsidRPr="00FD2C5B" w:rsidRDefault="00FD2C5B" w:rsidP="00FD2C5B">
      <w:pPr>
        <w:numPr>
          <w:ilvl w:val="1"/>
          <w:numId w:val="13"/>
        </w:numPr>
      </w:pPr>
      <w:r w:rsidRPr="00FD2C5B">
        <w:t>支援多種隔離協議的通信</w:t>
      </w:r>
    </w:p>
    <w:p w14:paraId="06313BC2" w14:textId="77777777" w:rsidR="00FD2C5B" w:rsidRPr="00FD2C5B" w:rsidRDefault="00FD2C5B" w:rsidP="00FD2C5B">
      <w:pPr>
        <w:numPr>
          <w:ilvl w:val="1"/>
          <w:numId w:val="13"/>
        </w:numPr>
      </w:pPr>
      <w:r w:rsidRPr="00FD2C5B">
        <w:t>具備快捷功能按鈕</w:t>
      </w:r>
    </w:p>
    <w:p w14:paraId="29CE34A7" w14:textId="77777777" w:rsidR="00FD2C5B" w:rsidRPr="00FD2C5B" w:rsidRDefault="00FD2C5B" w:rsidP="00FD2C5B">
      <w:pPr>
        <w:numPr>
          <w:ilvl w:val="1"/>
          <w:numId w:val="13"/>
        </w:numPr>
      </w:pPr>
      <w:r w:rsidRPr="00FD2C5B">
        <w:t>配有專用的服務對講機</w:t>
      </w:r>
    </w:p>
    <w:p w14:paraId="66C6C6D4" w14:textId="77777777" w:rsidR="00FD2C5B" w:rsidRPr="00FD2C5B" w:rsidRDefault="00FD2C5B" w:rsidP="00FD2C5B">
      <w:pPr>
        <w:numPr>
          <w:ilvl w:val="1"/>
          <w:numId w:val="13"/>
        </w:numPr>
      </w:pPr>
      <w:r w:rsidRPr="00FD2C5B">
        <w:t>耐用鋁合金外殼</w:t>
      </w:r>
    </w:p>
    <w:p w14:paraId="72C69CE3" w14:textId="77777777" w:rsidR="00FD2C5B" w:rsidRPr="00FD2C5B" w:rsidRDefault="00FD2C5B" w:rsidP="00FD2C5B">
      <w:pPr>
        <w:numPr>
          <w:ilvl w:val="0"/>
          <w:numId w:val="13"/>
        </w:numPr>
      </w:pPr>
      <w:r w:rsidRPr="00FD2C5B">
        <w:rPr>
          <w:b/>
          <w:bCs/>
        </w:rPr>
        <w:t>介面</w:t>
      </w:r>
      <w:r w:rsidRPr="00FD2C5B">
        <w:t>：</w:t>
      </w:r>
    </w:p>
    <w:p w14:paraId="487DA38E" w14:textId="77777777" w:rsidR="00FD2C5B" w:rsidRPr="00FD2C5B" w:rsidRDefault="00FD2C5B" w:rsidP="00FD2C5B">
      <w:pPr>
        <w:numPr>
          <w:ilvl w:val="1"/>
          <w:numId w:val="13"/>
        </w:numPr>
      </w:pPr>
      <w:r w:rsidRPr="00FD2C5B">
        <w:t>LAN GbE × 1</w:t>
      </w:r>
    </w:p>
    <w:p w14:paraId="16F8586E" w14:textId="77777777" w:rsidR="00FD2C5B" w:rsidRPr="00FD2C5B" w:rsidRDefault="00FD2C5B" w:rsidP="00FD2C5B">
      <w:pPr>
        <w:numPr>
          <w:ilvl w:val="1"/>
          <w:numId w:val="13"/>
        </w:numPr>
      </w:pPr>
      <w:r w:rsidRPr="00FD2C5B">
        <w:lastRenderedPageBreak/>
        <w:t>USB 2.0 × 2 (</w:t>
      </w:r>
      <w:r w:rsidRPr="00FD2C5B">
        <w:t>可選</w:t>
      </w:r>
      <w:r w:rsidRPr="00FD2C5B">
        <w:t>USB 3.0 Gen2)</w:t>
      </w:r>
    </w:p>
    <w:p w14:paraId="50651F45" w14:textId="77777777" w:rsidR="00FD2C5B" w:rsidRPr="00FD2C5B" w:rsidRDefault="00FD2C5B" w:rsidP="00FD2C5B">
      <w:pPr>
        <w:numPr>
          <w:ilvl w:val="1"/>
          <w:numId w:val="13"/>
        </w:numPr>
      </w:pPr>
      <w:r w:rsidRPr="00FD2C5B">
        <w:t>支援</w:t>
      </w:r>
      <w:r w:rsidRPr="00FD2C5B">
        <w:t>RS-232</w:t>
      </w:r>
      <w:r w:rsidRPr="00FD2C5B">
        <w:t>、</w:t>
      </w:r>
      <w:r w:rsidRPr="00FD2C5B">
        <w:t>RS-422</w:t>
      </w:r>
      <w:r w:rsidRPr="00FD2C5B">
        <w:t>、</w:t>
      </w:r>
      <w:r w:rsidRPr="00FD2C5B">
        <w:t>RS-485</w:t>
      </w:r>
      <w:r w:rsidRPr="00FD2C5B">
        <w:t>與</w:t>
      </w:r>
      <w:r w:rsidRPr="00FD2C5B">
        <w:t>CAN Bus</w:t>
      </w:r>
      <w:r w:rsidRPr="00FD2C5B">
        <w:t>（選項）</w:t>
      </w:r>
    </w:p>
    <w:p w14:paraId="526D7374" w14:textId="5ADFB214" w:rsidR="00FD2C5B" w:rsidRPr="00FD2C5B" w:rsidRDefault="00FD2C5B" w:rsidP="00FD2C5B">
      <w:pPr>
        <w:rPr>
          <w:b/>
          <w:bCs/>
        </w:rPr>
      </w:pPr>
      <w:r w:rsidRPr="00FD2C5B">
        <w:rPr>
          <w:b/>
          <w:bCs/>
        </w:rPr>
        <w:t>2.</w:t>
      </w:r>
      <w:r w:rsidR="007E0DA8">
        <w:rPr>
          <w:rFonts w:hint="eastAsia"/>
        </w:rPr>
        <w:t>通訊操作面盤組</w:t>
      </w:r>
      <w:r w:rsidRPr="00FD2C5B">
        <w:rPr>
          <w:b/>
          <w:bCs/>
        </w:rPr>
        <w:t>MCCP-V65100</w:t>
      </w:r>
    </w:p>
    <w:p w14:paraId="4BF31DBB" w14:textId="77777777" w:rsidR="00FD2C5B" w:rsidRPr="00FD2C5B" w:rsidRDefault="00FD2C5B" w:rsidP="00FD2C5B">
      <w:pPr>
        <w:numPr>
          <w:ilvl w:val="0"/>
          <w:numId w:val="14"/>
        </w:numPr>
      </w:pPr>
      <w:r w:rsidRPr="00FD2C5B">
        <w:rPr>
          <w:b/>
          <w:bCs/>
        </w:rPr>
        <w:t>電源與處理器</w:t>
      </w:r>
      <w:r w:rsidRPr="00FD2C5B">
        <w:t>：</w:t>
      </w:r>
    </w:p>
    <w:p w14:paraId="48C85AB0" w14:textId="77777777" w:rsidR="00FD2C5B" w:rsidRPr="00FD2C5B" w:rsidRDefault="00FD2C5B" w:rsidP="00FD2C5B">
      <w:pPr>
        <w:numPr>
          <w:ilvl w:val="1"/>
          <w:numId w:val="14"/>
        </w:numPr>
      </w:pPr>
      <w:r w:rsidRPr="00FD2C5B">
        <w:t>功率：</w:t>
      </w:r>
      <w:r w:rsidRPr="00FD2C5B">
        <w:t>60W</w:t>
      </w:r>
    </w:p>
    <w:p w14:paraId="494BDDEA" w14:textId="77777777" w:rsidR="00FD2C5B" w:rsidRPr="00FD2C5B" w:rsidRDefault="00FD2C5B" w:rsidP="00FD2C5B">
      <w:pPr>
        <w:numPr>
          <w:ilvl w:val="1"/>
          <w:numId w:val="14"/>
        </w:numPr>
      </w:pPr>
      <w:r w:rsidRPr="00FD2C5B">
        <w:t>電源供應：</w:t>
      </w:r>
      <w:r w:rsidRPr="00FD2C5B">
        <w:t>DC</w:t>
      </w:r>
      <w:r w:rsidRPr="00FD2C5B">
        <w:t>輸入</w:t>
      </w:r>
      <w:r w:rsidRPr="00FD2C5B">
        <w:t>+18~75V</w:t>
      </w:r>
    </w:p>
    <w:p w14:paraId="7E8D3AE3" w14:textId="77777777" w:rsidR="00FD2C5B" w:rsidRPr="00FD2C5B" w:rsidRDefault="00FD2C5B" w:rsidP="00FD2C5B">
      <w:pPr>
        <w:numPr>
          <w:ilvl w:val="1"/>
          <w:numId w:val="14"/>
        </w:numPr>
      </w:pPr>
      <w:r w:rsidRPr="00FD2C5B">
        <w:t>處理器：</w:t>
      </w:r>
      <w:r w:rsidRPr="00FD2C5B">
        <w:t>Intel® Celeron® Skylake 2.00 GHz</w:t>
      </w:r>
    </w:p>
    <w:p w14:paraId="0B19115A" w14:textId="77777777" w:rsidR="00FD2C5B" w:rsidRPr="00FD2C5B" w:rsidRDefault="00FD2C5B" w:rsidP="00FD2C5B">
      <w:pPr>
        <w:numPr>
          <w:ilvl w:val="0"/>
          <w:numId w:val="14"/>
        </w:numPr>
      </w:pPr>
      <w:r w:rsidRPr="00FD2C5B">
        <w:rPr>
          <w:b/>
          <w:bCs/>
        </w:rPr>
        <w:t>特點</w:t>
      </w:r>
      <w:r w:rsidRPr="00FD2C5B">
        <w:t>：</w:t>
      </w:r>
    </w:p>
    <w:p w14:paraId="5BBB58F9" w14:textId="77777777" w:rsidR="00FD2C5B" w:rsidRPr="00FD2C5B" w:rsidRDefault="00FD2C5B" w:rsidP="00FD2C5B">
      <w:pPr>
        <w:numPr>
          <w:ilvl w:val="1"/>
          <w:numId w:val="14"/>
        </w:numPr>
      </w:pPr>
      <w:r w:rsidRPr="00FD2C5B">
        <w:t>6.5</w:t>
      </w:r>
      <w:r w:rsidRPr="00FD2C5B">
        <w:t>吋高亮度觸控螢幕</w:t>
      </w:r>
    </w:p>
    <w:p w14:paraId="3D5139E6" w14:textId="77777777" w:rsidR="00FD2C5B" w:rsidRPr="00FD2C5B" w:rsidRDefault="00FD2C5B" w:rsidP="00FD2C5B">
      <w:pPr>
        <w:numPr>
          <w:ilvl w:val="1"/>
          <w:numId w:val="14"/>
        </w:numPr>
      </w:pPr>
      <w:r w:rsidRPr="00FD2C5B">
        <w:t>配備高效</w:t>
      </w:r>
      <w:r w:rsidRPr="00FD2C5B">
        <w:t>Intel® Celeron®</w:t>
      </w:r>
      <w:r w:rsidRPr="00FD2C5B">
        <w:t>處理器</w:t>
      </w:r>
    </w:p>
    <w:p w14:paraId="7027068A" w14:textId="77777777" w:rsidR="00FD2C5B" w:rsidRPr="00FD2C5B" w:rsidRDefault="00FD2C5B" w:rsidP="00FD2C5B">
      <w:pPr>
        <w:numPr>
          <w:ilvl w:val="1"/>
          <w:numId w:val="14"/>
        </w:numPr>
      </w:pPr>
      <w:r w:rsidRPr="00FD2C5B">
        <w:t>支援多種隔離通信協議</w:t>
      </w:r>
    </w:p>
    <w:p w14:paraId="2432E21B" w14:textId="77777777" w:rsidR="00FD2C5B" w:rsidRPr="00FD2C5B" w:rsidRDefault="00FD2C5B" w:rsidP="00FD2C5B">
      <w:pPr>
        <w:numPr>
          <w:ilvl w:val="1"/>
          <w:numId w:val="14"/>
        </w:numPr>
      </w:pPr>
      <w:r w:rsidRPr="00FD2C5B">
        <w:t>支援按鈕功能減載模式</w:t>
      </w:r>
    </w:p>
    <w:p w14:paraId="4F18F6F5" w14:textId="77777777" w:rsidR="00FD2C5B" w:rsidRPr="00FD2C5B" w:rsidRDefault="00FD2C5B" w:rsidP="00FD2C5B">
      <w:pPr>
        <w:numPr>
          <w:ilvl w:val="1"/>
          <w:numId w:val="14"/>
        </w:numPr>
      </w:pPr>
      <w:r w:rsidRPr="00FD2C5B">
        <w:t>耐用鋁合金外殼</w:t>
      </w:r>
    </w:p>
    <w:p w14:paraId="0BC6E3FB" w14:textId="77777777" w:rsidR="00FD2C5B" w:rsidRPr="00FD2C5B" w:rsidRDefault="00FD2C5B" w:rsidP="00FD2C5B">
      <w:pPr>
        <w:numPr>
          <w:ilvl w:val="0"/>
          <w:numId w:val="14"/>
        </w:numPr>
      </w:pPr>
      <w:r w:rsidRPr="00FD2C5B">
        <w:rPr>
          <w:b/>
          <w:bCs/>
        </w:rPr>
        <w:t>介面</w:t>
      </w:r>
      <w:r w:rsidRPr="00FD2C5B">
        <w:t>：</w:t>
      </w:r>
    </w:p>
    <w:p w14:paraId="6824D8E4" w14:textId="77777777" w:rsidR="00FD2C5B" w:rsidRPr="00FD2C5B" w:rsidRDefault="00FD2C5B" w:rsidP="00FD2C5B">
      <w:pPr>
        <w:numPr>
          <w:ilvl w:val="1"/>
          <w:numId w:val="14"/>
        </w:numPr>
      </w:pPr>
      <w:r w:rsidRPr="00FD2C5B">
        <w:t>LAN GbE × 1</w:t>
      </w:r>
    </w:p>
    <w:p w14:paraId="68A19252" w14:textId="77777777" w:rsidR="00FD2C5B" w:rsidRPr="00FD2C5B" w:rsidRDefault="00FD2C5B" w:rsidP="00FD2C5B">
      <w:pPr>
        <w:numPr>
          <w:ilvl w:val="1"/>
          <w:numId w:val="14"/>
        </w:numPr>
      </w:pPr>
      <w:r w:rsidRPr="00FD2C5B">
        <w:t>USB 2.0 × 2 (USB 3.0 Gen2</w:t>
      </w:r>
      <w:r w:rsidRPr="00FD2C5B">
        <w:t>選項</w:t>
      </w:r>
      <w:r w:rsidRPr="00FD2C5B">
        <w:t>)</w:t>
      </w:r>
    </w:p>
    <w:p w14:paraId="1977386C" w14:textId="77777777" w:rsidR="00FD2C5B" w:rsidRPr="00FD2C5B" w:rsidRDefault="00FD2C5B" w:rsidP="00FD2C5B">
      <w:pPr>
        <w:numPr>
          <w:ilvl w:val="1"/>
          <w:numId w:val="14"/>
        </w:numPr>
      </w:pPr>
      <w:r w:rsidRPr="00FD2C5B">
        <w:t>RS-232</w:t>
      </w:r>
      <w:r w:rsidRPr="00FD2C5B">
        <w:t>、</w:t>
      </w:r>
      <w:r w:rsidRPr="00FD2C5B">
        <w:t>RS-422</w:t>
      </w:r>
      <w:r w:rsidRPr="00FD2C5B">
        <w:t>、</w:t>
      </w:r>
      <w:r w:rsidRPr="00FD2C5B">
        <w:t>RS-485</w:t>
      </w:r>
      <w:r w:rsidRPr="00FD2C5B">
        <w:t>與</w:t>
      </w:r>
      <w:r w:rsidRPr="00FD2C5B">
        <w:t>CAN Bus</w:t>
      </w:r>
    </w:p>
    <w:p w14:paraId="0DBC388A" w14:textId="52BF934A" w:rsidR="00FD2C5B" w:rsidRPr="00FD2C5B" w:rsidRDefault="00FD2C5B" w:rsidP="00FD2C5B">
      <w:pPr>
        <w:rPr>
          <w:b/>
          <w:bCs/>
        </w:rPr>
      </w:pPr>
      <w:r w:rsidRPr="00FD2C5B">
        <w:rPr>
          <w:b/>
          <w:bCs/>
        </w:rPr>
        <w:t>3.</w:t>
      </w:r>
      <w:r w:rsidR="007E0DA8">
        <w:rPr>
          <w:rFonts w:hint="eastAsia"/>
        </w:rPr>
        <w:t>通訊操作面盤組</w:t>
      </w:r>
      <w:r w:rsidRPr="00FD2C5B">
        <w:rPr>
          <w:b/>
          <w:bCs/>
        </w:rPr>
        <w:t>MCCP-VTC65001</w:t>
      </w:r>
    </w:p>
    <w:p w14:paraId="08D1CD8B" w14:textId="77777777" w:rsidR="00FD2C5B" w:rsidRPr="00FD2C5B" w:rsidRDefault="00FD2C5B" w:rsidP="00FD2C5B">
      <w:pPr>
        <w:numPr>
          <w:ilvl w:val="0"/>
          <w:numId w:val="15"/>
        </w:numPr>
      </w:pPr>
      <w:r w:rsidRPr="00FD2C5B">
        <w:rPr>
          <w:b/>
          <w:bCs/>
        </w:rPr>
        <w:t>電源與處理器</w:t>
      </w:r>
      <w:r w:rsidRPr="00FD2C5B">
        <w:t>：</w:t>
      </w:r>
    </w:p>
    <w:p w14:paraId="73C704F1" w14:textId="77777777" w:rsidR="00FD2C5B" w:rsidRPr="00FD2C5B" w:rsidRDefault="00FD2C5B" w:rsidP="00FD2C5B">
      <w:pPr>
        <w:numPr>
          <w:ilvl w:val="1"/>
          <w:numId w:val="15"/>
        </w:numPr>
      </w:pPr>
      <w:r w:rsidRPr="00FD2C5B">
        <w:t>功率：</w:t>
      </w:r>
      <w:r w:rsidRPr="00FD2C5B">
        <w:t>60W</w:t>
      </w:r>
    </w:p>
    <w:p w14:paraId="35157B47" w14:textId="77777777" w:rsidR="00FD2C5B" w:rsidRPr="00FD2C5B" w:rsidRDefault="00FD2C5B" w:rsidP="00FD2C5B">
      <w:pPr>
        <w:numPr>
          <w:ilvl w:val="1"/>
          <w:numId w:val="15"/>
        </w:numPr>
      </w:pPr>
      <w:r w:rsidRPr="00FD2C5B">
        <w:t>電源供應：</w:t>
      </w:r>
      <w:r w:rsidRPr="00FD2C5B">
        <w:t>DC</w:t>
      </w:r>
      <w:r w:rsidRPr="00FD2C5B">
        <w:t>輸入</w:t>
      </w:r>
      <w:r w:rsidRPr="00FD2C5B">
        <w:t>+18~75V</w:t>
      </w:r>
    </w:p>
    <w:p w14:paraId="142711A9" w14:textId="77777777" w:rsidR="00FD2C5B" w:rsidRPr="00FD2C5B" w:rsidRDefault="00FD2C5B" w:rsidP="00FD2C5B">
      <w:pPr>
        <w:numPr>
          <w:ilvl w:val="1"/>
          <w:numId w:val="15"/>
        </w:numPr>
      </w:pPr>
      <w:r w:rsidRPr="00FD2C5B">
        <w:t>處理器：</w:t>
      </w:r>
      <w:r w:rsidRPr="00FD2C5B">
        <w:t>Intel® Celeron® Skylake 2.00 GHz</w:t>
      </w:r>
    </w:p>
    <w:p w14:paraId="39DD4315" w14:textId="77777777" w:rsidR="00FD2C5B" w:rsidRPr="00FD2C5B" w:rsidRDefault="00FD2C5B" w:rsidP="00FD2C5B">
      <w:pPr>
        <w:numPr>
          <w:ilvl w:val="0"/>
          <w:numId w:val="15"/>
        </w:numPr>
      </w:pPr>
      <w:r w:rsidRPr="00FD2C5B">
        <w:rPr>
          <w:b/>
          <w:bCs/>
        </w:rPr>
        <w:t>特點</w:t>
      </w:r>
      <w:r w:rsidRPr="00FD2C5B">
        <w:t>：</w:t>
      </w:r>
    </w:p>
    <w:p w14:paraId="7863496D" w14:textId="77777777" w:rsidR="00FD2C5B" w:rsidRPr="00FD2C5B" w:rsidRDefault="00FD2C5B" w:rsidP="00FD2C5B">
      <w:pPr>
        <w:numPr>
          <w:ilvl w:val="1"/>
          <w:numId w:val="15"/>
        </w:numPr>
      </w:pPr>
      <w:r w:rsidRPr="00FD2C5B">
        <w:t>使用</w:t>
      </w:r>
      <w:r w:rsidRPr="00FD2C5B">
        <w:t>Intel® Celeron®</w:t>
      </w:r>
      <w:r w:rsidRPr="00FD2C5B">
        <w:t>處理器</w:t>
      </w:r>
    </w:p>
    <w:p w14:paraId="1404E1C5" w14:textId="77777777" w:rsidR="00FD2C5B" w:rsidRPr="00FD2C5B" w:rsidRDefault="00FD2C5B" w:rsidP="00FD2C5B">
      <w:pPr>
        <w:numPr>
          <w:ilvl w:val="1"/>
          <w:numId w:val="15"/>
        </w:numPr>
      </w:pPr>
      <w:r w:rsidRPr="00FD2C5B">
        <w:lastRenderedPageBreak/>
        <w:t>支援多種隔離通信協議</w:t>
      </w:r>
    </w:p>
    <w:p w14:paraId="1A56101F" w14:textId="77777777" w:rsidR="00FD2C5B" w:rsidRPr="00FD2C5B" w:rsidRDefault="00FD2C5B" w:rsidP="00FD2C5B">
      <w:pPr>
        <w:numPr>
          <w:ilvl w:val="1"/>
          <w:numId w:val="15"/>
        </w:numPr>
      </w:pPr>
      <w:r w:rsidRPr="00FD2C5B">
        <w:t>客製化的快捷按鈕設計</w:t>
      </w:r>
    </w:p>
    <w:p w14:paraId="72B528A9" w14:textId="77777777" w:rsidR="00FD2C5B" w:rsidRPr="00FD2C5B" w:rsidRDefault="00FD2C5B" w:rsidP="00FD2C5B">
      <w:pPr>
        <w:numPr>
          <w:ilvl w:val="1"/>
          <w:numId w:val="15"/>
        </w:numPr>
      </w:pPr>
      <w:r w:rsidRPr="00FD2C5B">
        <w:t>配備音量調節旋鈕，便於調整對講機</w:t>
      </w:r>
    </w:p>
    <w:p w14:paraId="2AE5CC77" w14:textId="77777777" w:rsidR="00FD2C5B" w:rsidRPr="00FD2C5B" w:rsidRDefault="00FD2C5B" w:rsidP="00FD2C5B">
      <w:pPr>
        <w:numPr>
          <w:ilvl w:val="1"/>
          <w:numId w:val="15"/>
        </w:numPr>
      </w:pPr>
      <w:r w:rsidRPr="00FD2C5B">
        <w:t>耐用鋁合金外殼</w:t>
      </w:r>
    </w:p>
    <w:p w14:paraId="4CE1A874" w14:textId="77777777" w:rsidR="00FD2C5B" w:rsidRPr="00FD2C5B" w:rsidRDefault="00FD2C5B" w:rsidP="00FD2C5B">
      <w:pPr>
        <w:numPr>
          <w:ilvl w:val="0"/>
          <w:numId w:val="15"/>
        </w:numPr>
      </w:pPr>
      <w:r w:rsidRPr="00FD2C5B">
        <w:rPr>
          <w:b/>
          <w:bCs/>
        </w:rPr>
        <w:t>介面</w:t>
      </w:r>
      <w:r w:rsidRPr="00FD2C5B">
        <w:t>：</w:t>
      </w:r>
    </w:p>
    <w:p w14:paraId="08083EF7" w14:textId="77777777" w:rsidR="00FD2C5B" w:rsidRPr="00FD2C5B" w:rsidRDefault="00FD2C5B" w:rsidP="00FD2C5B">
      <w:pPr>
        <w:numPr>
          <w:ilvl w:val="1"/>
          <w:numId w:val="15"/>
        </w:numPr>
      </w:pPr>
      <w:r w:rsidRPr="00FD2C5B">
        <w:t>LAN GbE × 1</w:t>
      </w:r>
    </w:p>
    <w:p w14:paraId="3F642E85" w14:textId="77777777" w:rsidR="00FD2C5B" w:rsidRPr="00FD2C5B" w:rsidRDefault="00FD2C5B" w:rsidP="00FD2C5B">
      <w:pPr>
        <w:numPr>
          <w:ilvl w:val="1"/>
          <w:numId w:val="15"/>
        </w:numPr>
      </w:pPr>
      <w:r w:rsidRPr="00FD2C5B">
        <w:t>USB 2.0 × 2 (USB 3.0 Gen2</w:t>
      </w:r>
      <w:r w:rsidRPr="00FD2C5B">
        <w:t>選項</w:t>
      </w:r>
      <w:r w:rsidRPr="00FD2C5B">
        <w:t>)</w:t>
      </w:r>
    </w:p>
    <w:p w14:paraId="01598547" w14:textId="77777777" w:rsidR="00FD2C5B" w:rsidRPr="00FD2C5B" w:rsidRDefault="00FD2C5B" w:rsidP="00FD2C5B">
      <w:pPr>
        <w:numPr>
          <w:ilvl w:val="1"/>
          <w:numId w:val="15"/>
        </w:numPr>
      </w:pPr>
      <w:r w:rsidRPr="00FD2C5B">
        <w:t>RS-232</w:t>
      </w:r>
      <w:r w:rsidRPr="00FD2C5B">
        <w:t>、</w:t>
      </w:r>
      <w:r w:rsidRPr="00FD2C5B">
        <w:t>RS-422</w:t>
      </w:r>
      <w:r w:rsidRPr="00FD2C5B">
        <w:t>、</w:t>
      </w:r>
      <w:r w:rsidRPr="00FD2C5B">
        <w:t>RS-485</w:t>
      </w:r>
      <w:r w:rsidRPr="00FD2C5B">
        <w:t>與</w:t>
      </w:r>
      <w:r w:rsidRPr="00FD2C5B">
        <w:t>CAN Bus</w:t>
      </w:r>
      <w:r w:rsidRPr="00FD2C5B">
        <w:t>（選項）</w:t>
      </w:r>
    </w:p>
    <w:p w14:paraId="625AA9EA" w14:textId="1A82588C" w:rsidR="00FD2C5B" w:rsidRPr="00FD2C5B" w:rsidRDefault="00FD2C5B" w:rsidP="00FD2C5B">
      <w:pPr>
        <w:rPr>
          <w:b/>
          <w:bCs/>
        </w:rPr>
      </w:pPr>
      <w:r w:rsidRPr="00FD2C5B">
        <w:rPr>
          <w:b/>
          <w:bCs/>
        </w:rPr>
        <w:t>4.</w:t>
      </w:r>
      <w:r w:rsidR="007E0DA8">
        <w:rPr>
          <w:rFonts w:hint="eastAsia"/>
        </w:rPr>
        <w:t>通訊操作面盤組</w:t>
      </w:r>
      <w:r w:rsidRPr="00FD2C5B">
        <w:rPr>
          <w:b/>
          <w:bCs/>
        </w:rPr>
        <w:t>MCCP-VTC104100</w:t>
      </w:r>
    </w:p>
    <w:p w14:paraId="4B356DE5" w14:textId="77777777" w:rsidR="00FD2C5B" w:rsidRPr="00FD2C5B" w:rsidRDefault="00FD2C5B" w:rsidP="00FD2C5B">
      <w:pPr>
        <w:numPr>
          <w:ilvl w:val="0"/>
          <w:numId w:val="16"/>
        </w:numPr>
      </w:pPr>
      <w:r w:rsidRPr="00FD2C5B">
        <w:rPr>
          <w:b/>
          <w:bCs/>
        </w:rPr>
        <w:t>電源與處理器</w:t>
      </w:r>
      <w:r w:rsidRPr="00FD2C5B">
        <w:t>：</w:t>
      </w:r>
    </w:p>
    <w:p w14:paraId="5BC5C11B" w14:textId="77777777" w:rsidR="00FD2C5B" w:rsidRPr="00FD2C5B" w:rsidRDefault="00FD2C5B" w:rsidP="00FD2C5B">
      <w:pPr>
        <w:numPr>
          <w:ilvl w:val="1"/>
          <w:numId w:val="16"/>
        </w:numPr>
      </w:pPr>
      <w:r w:rsidRPr="00FD2C5B">
        <w:t>功率：</w:t>
      </w:r>
      <w:r w:rsidRPr="00FD2C5B">
        <w:t>60W</w:t>
      </w:r>
    </w:p>
    <w:p w14:paraId="4C8E1D9F" w14:textId="77777777" w:rsidR="00FD2C5B" w:rsidRPr="00FD2C5B" w:rsidRDefault="00FD2C5B" w:rsidP="00FD2C5B">
      <w:pPr>
        <w:numPr>
          <w:ilvl w:val="1"/>
          <w:numId w:val="16"/>
        </w:numPr>
      </w:pPr>
      <w:r w:rsidRPr="00FD2C5B">
        <w:t>電源供應：</w:t>
      </w:r>
      <w:r w:rsidRPr="00FD2C5B">
        <w:t>DC</w:t>
      </w:r>
      <w:r w:rsidRPr="00FD2C5B">
        <w:t>輸入</w:t>
      </w:r>
      <w:r w:rsidRPr="00FD2C5B">
        <w:t>+18~75V</w:t>
      </w:r>
    </w:p>
    <w:p w14:paraId="03133D6C" w14:textId="77777777" w:rsidR="00FD2C5B" w:rsidRPr="00FD2C5B" w:rsidRDefault="00FD2C5B" w:rsidP="00FD2C5B">
      <w:pPr>
        <w:numPr>
          <w:ilvl w:val="1"/>
          <w:numId w:val="16"/>
        </w:numPr>
      </w:pPr>
      <w:r w:rsidRPr="00FD2C5B">
        <w:t>處理器：</w:t>
      </w:r>
      <w:r w:rsidRPr="00FD2C5B">
        <w:t>Intel® Celeron® Skylake 2.00 GHz</w:t>
      </w:r>
    </w:p>
    <w:p w14:paraId="142817DA" w14:textId="77777777" w:rsidR="00FD2C5B" w:rsidRPr="00FD2C5B" w:rsidRDefault="00FD2C5B" w:rsidP="00FD2C5B">
      <w:pPr>
        <w:numPr>
          <w:ilvl w:val="0"/>
          <w:numId w:val="16"/>
        </w:numPr>
      </w:pPr>
      <w:r w:rsidRPr="00FD2C5B">
        <w:rPr>
          <w:b/>
          <w:bCs/>
        </w:rPr>
        <w:t>特點</w:t>
      </w:r>
      <w:r w:rsidRPr="00FD2C5B">
        <w:t>：</w:t>
      </w:r>
    </w:p>
    <w:p w14:paraId="6127C1D7" w14:textId="77777777" w:rsidR="00FD2C5B" w:rsidRPr="00FD2C5B" w:rsidRDefault="00FD2C5B" w:rsidP="00FD2C5B">
      <w:pPr>
        <w:numPr>
          <w:ilvl w:val="1"/>
          <w:numId w:val="16"/>
        </w:numPr>
      </w:pPr>
      <w:r w:rsidRPr="00FD2C5B">
        <w:t>10.4</w:t>
      </w:r>
      <w:r w:rsidRPr="00FD2C5B">
        <w:t>吋高亮度觸控液晶螢幕</w:t>
      </w:r>
    </w:p>
    <w:p w14:paraId="4D443610" w14:textId="77777777" w:rsidR="00FD2C5B" w:rsidRPr="00FD2C5B" w:rsidRDefault="00FD2C5B" w:rsidP="00FD2C5B">
      <w:pPr>
        <w:numPr>
          <w:ilvl w:val="1"/>
          <w:numId w:val="16"/>
        </w:numPr>
      </w:pPr>
      <w:r w:rsidRPr="00FD2C5B">
        <w:t>支援多種隔離通信協議</w:t>
      </w:r>
    </w:p>
    <w:p w14:paraId="4CDADF4D" w14:textId="77777777" w:rsidR="00FD2C5B" w:rsidRPr="00FD2C5B" w:rsidRDefault="00FD2C5B" w:rsidP="00FD2C5B">
      <w:pPr>
        <w:numPr>
          <w:ilvl w:val="1"/>
          <w:numId w:val="16"/>
        </w:numPr>
      </w:pPr>
      <w:r w:rsidRPr="00FD2C5B">
        <w:t>客製化的通訊作業系統介面</w:t>
      </w:r>
    </w:p>
    <w:p w14:paraId="03B55E80" w14:textId="77777777" w:rsidR="00FD2C5B" w:rsidRPr="00FD2C5B" w:rsidRDefault="00FD2C5B" w:rsidP="00FD2C5B">
      <w:pPr>
        <w:numPr>
          <w:ilvl w:val="1"/>
          <w:numId w:val="16"/>
        </w:numPr>
      </w:pPr>
      <w:r w:rsidRPr="00FD2C5B">
        <w:t>耐用鋁合金外殼</w:t>
      </w:r>
    </w:p>
    <w:p w14:paraId="5FF6F996" w14:textId="77777777" w:rsidR="00FD2C5B" w:rsidRPr="00FD2C5B" w:rsidRDefault="00FD2C5B" w:rsidP="00FD2C5B">
      <w:pPr>
        <w:numPr>
          <w:ilvl w:val="0"/>
          <w:numId w:val="16"/>
        </w:numPr>
      </w:pPr>
      <w:r w:rsidRPr="00FD2C5B">
        <w:rPr>
          <w:b/>
          <w:bCs/>
        </w:rPr>
        <w:t>介面</w:t>
      </w:r>
      <w:r w:rsidRPr="00FD2C5B">
        <w:t>：</w:t>
      </w:r>
    </w:p>
    <w:p w14:paraId="20D1EC53" w14:textId="77777777" w:rsidR="00FD2C5B" w:rsidRPr="00FD2C5B" w:rsidRDefault="00FD2C5B" w:rsidP="00FD2C5B">
      <w:pPr>
        <w:numPr>
          <w:ilvl w:val="1"/>
          <w:numId w:val="16"/>
        </w:numPr>
      </w:pPr>
      <w:r w:rsidRPr="00FD2C5B">
        <w:t>LAN GbE × 2</w:t>
      </w:r>
    </w:p>
    <w:p w14:paraId="3063F728" w14:textId="77777777" w:rsidR="00FD2C5B" w:rsidRPr="00FD2C5B" w:rsidRDefault="00FD2C5B" w:rsidP="00FD2C5B">
      <w:pPr>
        <w:numPr>
          <w:ilvl w:val="1"/>
          <w:numId w:val="16"/>
        </w:numPr>
      </w:pPr>
      <w:r w:rsidRPr="00FD2C5B">
        <w:t>USB 2.0 × 1</w:t>
      </w:r>
      <w:r w:rsidRPr="00FD2C5B">
        <w:t>，</w:t>
      </w:r>
      <w:r w:rsidRPr="00FD2C5B">
        <w:t>USB 3.0 Gen2</w:t>
      </w:r>
      <w:r w:rsidRPr="00FD2C5B">
        <w:t>（選項）</w:t>
      </w:r>
    </w:p>
    <w:p w14:paraId="060D8C8E" w14:textId="77777777" w:rsidR="00FD2C5B" w:rsidRPr="00FD2C5B" w:rsidRDefault="00FD2C5B" w:rsidP="00FD2C5B">
      <w:pPr>
        <w:numPr>
          <w:ilvl w:val="1"/>
          <w:numId w:val="16"/>
        </w:numPr>
      </w:pPr>
      <w:r w:rsidRPr="00FD2C5B">
        <w:t>RS-232</w:t>
      </w:r>
      <w:r w:rsidRPr="00FD2C5B">
        <w:t>、</w:t>
      </w:r>
      <w:r w:rsidRPr="00FD2C5B">
        <w:t>RS-422</w:t>
      </w:r>
      <w:r w:rsidRPr="00FD2C5B">
        <w:t>、</w:t>
      </w:r>
      <w:r w:rsidRPr="00FD2C5B">
        <w:t>RS-485</w:t>
      </w:r>
      <w:r w:rsidRPr="00FD2C5B">
        <w:t>與</w:t>
      </w:r>
      <w:r w:rsidRPr="00FD2C5B">
        <w:t>CAN Bus</w:t>
      </w:r>
    </w:p>
    <w:p w14:paraId="50D5E0F4" w14:textId="77777777" w:rsidR="00FD2C5B" w:rsidRPr="00FD2C5B" w:rsidRDefault="00FD2C5B" w:rsidP="00FD2C5B">
      <w:r w:rsidRPr="00FD2C5B">
        <w:t>每款設備都根據不同的需求配備了不同大小的顯示螢幕和專用的通信介面，並使用</w:t>
      </w:r>
      <w:r w:rsidRPr="00FD2C5B">
        <w:t>Intel® Celeron®</w:t>
      </w:r>
      <w:r w:rsidRPr="00FD2C5B">
        <w:t>處理器來確保效能和穩定性。這些設備均支援多種通信協議，適合用於各種工業、交通控制等需要穩定通信的場景。</w:t>
      </w:r>
    </w:p>
    <w:p w14:paraId="38E19EFD" w14:textId="580810C5" w:rsidR="006310DF" w:rsidRDefault="006310DF" w:rsidP="006310DF">
      <w:r>
        <w:rPr>
          <w:rFonts w:hint="eastAsia"/>
        </w:rPr>
        <w:lastRenderedPageBreak/>
        <w:t xml:space="preserve">1.2 </w:t>
      </w:r>
      <w:r>
        <w:rPr>
          <w:rFonts w:hint="eastAsia"/>
        </w:rPr>
        <w:t>車載通訊系統</w:t>
      </w:r>
      <w:r>
        <w:rPr>
          <w:rFonts w:hint="eastAsia"/>
        </w:rPr>
        <w:t>-</w:t>
      </w:r>
      <w:r>
        <w:rPr>
          <w:rFonts w:hint="eastAsia"/>
        </w:rPr>
        <w:t>車輛通訊控制單元</w:t>
      </w:r>
    </w:p>
    <w:p w14:paraId="50C76565" w14:textId="2B6A1F67" w:rsidR="00901FE5" w:rsidRPr="006310DF" w:rsidRDefault="006310DF">
      <w:r>
        <w:rPr>
          <w:rFonts w:hint="eastAsia"/>
        </w:rPr>
        <w:t>車輛通訊控制單元有以下</w:t>
      </w:r>
      <w:r w:rsidR="00925595">
        <w:rPr>
          <w:rFonts w:hint="eastAsia"/>
        </w:rPr>
        <w:t>兩種</w:t>
      </w:r>
      <w:r>
        <w:rPr>
          <w:rFonts w:hint="eastAsia"/>
        </w:rPr>
        <w:t>產品：</w:t>
      </w:r>
    </w:p>
    <w:p w14:paraId="6F86D348" w14:textId="21437F39" w:rsidR="002033A7" w:rsidRPr="002033A7" w:rsidRDefault="002033A7" w:rsidP="002033A7">
      <w:pPr>
        <w:rPr>
          <w:b/>
          <w:bCs/>
        </w:rPr>
      </w:pPr>
      <w:r w:rsidRPr="002033A7">
        <w:rPr>
          <w:b/>
          <w:bCs/>
        </w:rPr>
        <w:t>1.</w:t>
      </w:r>
      <w:r w:rsidR="007E0DA8">
        <w:rPr>
          <w:rFonts w:hint="eastAsia"/>
        </w:rPr>
        <w:t>車輛通訊控制單元</w:t>
      </w:r>
      <w:r w:rsidRPr="002033A7">
        <w:rPr>
          <w:b/>
          <w:bCs/>
        </w:rPr>
        <w:t>VCU-V100</w:t>
      </w:r>
    </w:p>
    <w:p w14:paraId="226467B2" w14:textId="77777777" w:rsidR="002033A7" w:rsidRPr="002033A7" w:rsidRDefault="002033A7" w:rsidP="002033A7">
      <w:pPr>
        <w:numPr>
          <w:ilvl w:val="0"/>
          <w:numId w:val="17"/>
        </w:numPr>
      </w:pPr>
      <w:r w:rsidRPr="002033A7">
        <w:rPr>
          <w:b/>
          <w:bCs/>
        </w:rPr>
        <w:t>電源與處理器</w:t>
      </w:r>
      <w:r w:rsidRPr="002033A7">
        <w:t>：</w:t>
      </w:r>
    </w:p>
    <w:p w14:paraId="00EAD8EE" w14:textId="77777777" w:rsidR="002033A7" w:rsidRPr="002033A7" w:rsidRDefault="002033A7" w:rsidP="002033A7">
      <w:pPr>
        <w:numPr>
          <w:ilvl w:val="1"/>
          <w:numId w:val="17"/>
        </w:numPr>
      </w:pPr>
      <w:r w:rsidRPr="002033A7">
        <w:t>功率：</w:t>
      </w:r>
      <w:r w:rsidRPr="002033A7">
        <w:t>90W</w:t>
      </w:r>
    </w:p>
    <w:p w14:paraId="4C90DDF4" w14:textId="77777777" w:rsidR="002033A7" w:rsidRPr="002033A7" w:rsidRDefault="002033A7" w:rsidP="002033A7">
      <w:pPr>
        <w:numPr>
          <w:ilvl w:val="1"/>
          <w:numId w:val="17"/>
        </w:numPr>
      </w:pPr>
      <w:r w:rsidRPr="002033A7">
        <w:t>電源供應：</w:t>
      </w:r>
      <w:r w:rsidRPr="002033A7">
        <w:t>DC</w:t>
      </w:r>
      <w:r w:rsidRPr="002033A7">
        <w:t>輸入</w:t>
      </w:r>
      <w:r w:rsidRPr="002033A7">
        <w:t>+18</w:t>
      </w:r>
      <w:del w:id="0" w:author="Unknown">
        <w:r w:rsidRPr="002033A7">
          <w:delText xml:space="preserve">75V </w:delText>
        </w:r>
        <w:r w:rsidRPr="002033A7">
          <w:delText>或</w:delText>
        </w:r>
        <w:r w:rsidRPr="002033A7">
          <w:delText xml:space="preserve"> +43</w:delText>
        </w:r>
      </w:del>
      <w:r w:rsidRPr="002033A7">
        <w:t>160V</w:t>
      </w:r>
      <w:r w:rsidRPr="002033A7">
        <w:t>（選配）</w:t>
      </w:r>
    </w:p>
    <w:p w14:paraId="6C9FBC05" w14:textId="77777777" w:rsidR="002033A7" w:rsidRPr="002033A7" w:rsidRDefault="002033A7" w:rsidP="002033A7">
      <w:pPr>
        <w:numPr>
          <w:ilvl w:val="1"/>
          <w:numId w:val="17"/>
        </w:numPr>
      </w:pPr>
      <w:r w:rsidRPr="002033A7">
        <w:t>處理器：</w:t>
      </w:r>
      <w:r w:rsidRPr="002033A7">
        <w:t>ARM Cortex®-A55 1.2GHz</w:t>
      </w:r>
    </w:p>
    <w:p w14:paraId="46FD0414" w14:textId="77777777" w:rsidR="002033A7" w:rsidRPr="002033A7" w:rsidRDefault="002033A7" w:rsidP="002033A7">
      <w:pPr>
        <w:numPr>
          <w:ilvl w:val="0"/>
          <w:numId w:val="17"/>
        </w:numPr>
      </w:pPr>
      <w:r w:rsidRPr="002033A7">
        <w:rPr>
          <w:b/>
          <w:bCs/>
        </w:rPr>
        <w:t>特點</w:t>
      </w:r>
      <w:r w:rsidRPr="002033A7">
        <w:t>：</w:t>
      </w:r>
    </w:p>
    <w:p w14:paraId="73923B45" w14:textId="77777777" w:rsidR="002033A7" w:rsidRPr="002033A7" w:rsidRDefault="002033A7" w:rsidP="002033A7">
      <w:pPr>
        <w:numPr>
          <w:ilvl w:val="1"/>
          <w:numId w:val="17"/>
        </w:numPr>
      </w:pPr>
      <w:r w:rsidRPr="002033A7">
        <w:t>配備高效能的</w:t>
      </w:r>
      <w:r w:rsidRPr="002033A7">
        <w:t>ARM Cortex®-A55</w:t>
      </w:r>
      <w:r w:rsidRPr="002033A7">
        <w:t>處理器</w:t>
      </w:r>
    </w:p>
    <w:p w14:paraId="4BF8B542" w14:textId="77777777" w:rsidR="002033A7" w:rsidRPr="002033A7" w:rsidRDefault="002033A7" w:rsidP="002033A7">
      <w:pPr>
        <w:numPr>
          <w:ilvl w:val="1"/>
          <w:numId w:val="17"/>
        </w:numPr>
      </w:pPr>
      <w:r w:rsidRPr="002033A7">
        <w:t>支援在多個語音通道之間快速切換</w:t>
      </w:r>
    </w:p>
    <w:p w14:paraId="1F4E9419" w14:textId="77777777" w:rsidR="002033A7" w:rsidRPr="002033A7" w:rsidRDefault="002033A7" w:rsidP="002033A7">
      <w:pPr>
        <w:numPr>
          <w:ilvl w:val="1"/>
          <w:numId w:val="17"/>
        </w:numPr>
      </w:pPr>
      <w:r w:rsidRPr="002033A7">
        <w:t>支援多種隔離通信協議</w:t>
      </w:r>
    </w:p>
    <w:p w14:paraId="249444DF" w14:textId="77777777" w:rsidR="002033A7" w:rsidRPr="002033A7" w:rsidRDefault="002033A7" w:rsidP="002033A7">
      <w:pPr>
        <w:numPr>
          <w:ilvl w:val="1"/>
          <w:numId w:val="17"/>
        </w:numPr>
      </w:pPr>
      <w:r w:rsidRPr="002033A7">
        <w:t>多通道輸入混音和高品質錄音功能</w:t>
      </w:r>
    </w:p>
    <w:p w14:paraId="6722E4EB" w14:textId="77777777" w:rsidR="002033A7" w:rsidRPr="002033A7" w:rsidRDefault="002033A7" w:rsidP="002033A7">
      <w:pPr>
        <w:numPr>
          <w:ilvl w:val="1"/>
          <w:numId w:val="17"/>
        </w:numPr>
      </w:pPr>
      <w:r w:rsidRPr="002033A7">
        <w:t>乘客車廂音訊功放器</w:t>
      </w:r>
    </w:p>
    <w:p w14:paraId="40B4F745" w14:textId="77777777" w:rsidR="002033A7" w:rsidRPr="002033A7" w:rsidRDefault="002033A7" w:rsidP="002033A7">
      <w:pPr>
        <w:numPr>
          <w:ilvl w:val="1"/>
          <w:numId w:val="17"/>
        </w:numPr>
      </w:pPr>
      <w:r w:rsidRPr="002033A7">
        <w:t>客製化的乘客資訊系統</w:t>
      </w:r>
      <w:r w:rsidRPr="002033A7">
        <w:t>(PIS)</w:t>
      </w:r>
    </w:p>
    <w:p w14:paraId="797EDB1E" w14:textId="77777777" w:rsidR="002033A7" w:rsidRPr="002033A7" w:rsidRDefault="002033A7" w:rsidP="002033A7">
      <w:pPr>
        <w:numPr>
          <w:ilvl w:val="1"/>
          <w:numId w:val="17"/>
        </w:numPr>
      </w:pPr>
      <w:r w:rsidRPr="002033A7">
        <w:t>自動檢測和快速重置功能</w:t>
      </w:r>
    </w:p>
    <w:p w14:paraId="12A911ED" w14:textId="77777777" w:rsidR="002033A7" w:rsidRPr="002033A7" w:rsidRDefault="002033A7" w:rsidP="002033A7">
      <w:pPr>
        <w:numPr>
          <w:ilvl w:val="1"/>
          <w:numId w:val="17"/>
        </w:numPr>
      </w:pPr>
      <w:r w:rsidRPr="002033A7">
        <w:t>耐用鋁合金外殼</w:t>
      </w:r>
    </w:p>
    <w:p w14:paraId="7B2166AB" w14:textId="77777777" w:rsidR="002033A7" w:rsidRPr="002033A7" w:rsidRDefault="002033A7" w:rsidP="002033A7">
      <w:pPr>
        <w:numPr>
          <w:ilvl w:val="1"/>
          <w:numId w:val="17"/>
        </w:numPr>
      </w:pPr>
      <w:r w:rsidRPr="002033A7">
        <w:t>內嵌</w:t>
      </w:r>
      <w:r w:rsidRPr="002033A7">
        <w:t>Yocto</w:t>
      </w:r>
      <w:r w:rsidRPr="002033A7">
        <w:t>操作系統</w:t>
      </w:r>
    </w:p>
    <w:p w14:paraId="4B6CA974" w14:textId="77777777" w:rsidR="002033A7" w:rsidRPr="002033A7" w:rsidRDefault="002033A7" w:rsidP="002033A7">
      <w:pPr>
        <w:numPr>
          <w:ilvl w:val="0"/>
          <w:numId w:val="17"/>
        </w:numPr>
      </w:pPr>
      <w:r w:rsidRPr="002033A7">
        <w:rPr>
          <w:b/>
          <w:bCs/>
        </w:rPr>
        <w:t>介面</w:t>
      </w:r>
      <w:r w:rsidRPr="002033A7">
        <w:t>：</w:t>
      </w:r>
    </w:p>
    <w:p w14:paraId="22ADA062" w14:textId="77777777" w:rsidR="002033A7" w:rsidRPr="002033A7" w:rsidRDefault="002033A7" w:rsidP="002033A7">
      <w:pPr>
        <w:numPr>
          <w:ilvl w:val="1"/>
          <w:numId w:val="17"/>
        </w:numPr>
      </w:pPr>
      <w:r w:rsidRPr="002033A7">
        <w:t>LAN 10/100Mbps × 1</w:t>
      </w:r>
    </w:p>
    <w:p w14:paraId="79EE8FE3" w14:textId="77777777" w:rsidR="002033A7" w:rsidRPr="002033A7" w:rsidRDefault="002033A7" w:rsidP="002033A7">
      <w:pPr>
        <w:numPr>
          <w:ilvl w:val="1"/>
          <w:numId w:val="17"/>
        </w:numPr>
      </w:pPr>
      <w:r w:rsidRPr="002033A7">
        <w:t>干接點（選配）</w:t>
      </w:r>
    </w:p>
    <w:p w14:paraId="5012F1D2" w14:textId="77777777" w:rsidR="002033A7" w:rsidRPr="002033A7" w:rsidRDefault="002033A7" w:rsidP="002033A7">
      <w:pPr>
        <w:numPr>
          <w:ilvl w:val="1"/>
          <w:numId w:val="17"/>
        </w:numPr>
      </w:pPr>
      <w:r w:rsidRPr="002033A7">
        <w:t>數位</w:t>
      </w:r>
      <w:r w:rsidRPr="002033A7">
        <w:t>I/O</w:t>
      </w:r>
      <w:r w:rsidRPr="002033A7">
        <w:t>（選配）</w:t>
      </w:r>
    </w:p>
    <w:p w14:paraId="01D3F6F6" w14:textId="77777777" w:rsidR="002033A7" w:rsidRPr="002033A7" w:rsidRDefault="002033A7" w:rsidP="002033A7">
      <w:pPr>
        <w:numPr>
          <w:ilvl w:val="1"/>
          <w:numId w:val="17"/>
        </w:numPr>
      </w:pPr>
      <w:r w:rsidRPr="002033A7">
        <w:t>RS-232/RS-422</w:t>
      </w:r>
    </w:p>
    <w:p w14:paraId="3BB5DD89" w14:textId="77777777" w:rsidR="002033A7" w:rsidRPr="002033A7" w:rsidRDefault="002033A7" w:rsidP="002033A7">
      <w:pPr>
        <w:numPr>
          <w:ilvl w:val="1"/>
          <w:numId w:val="17"/>
        </w:numPr>
      </w:pPr>
      <w:r w:rsidRPr="002033A7">
        <w:t>RS-485/CAN Bus</w:t>
      </w:r>
      <w:r w:rsidRPr="002033A7">
        <w:t>（選配）</w:t>
      </w:r>
    </w:p>
    <w:p w14:paraId="4B00A404" w14:textId="77777777" w:rsidR="002033A7" w:rsidRPr="002033A7" w:rsidRDefault="002033A7" w:rsidP="002033A7">
      <w:pPr>
        <w:numPr>
          <w:ilvl w:val="0"/>
          <w:numId w:val="17"/>
        </w:numPr>
      </w:pPr>
      <w:r w:rsidRPr="002033A7">
        <w:rPr>
          <w:b/>
          <w:bCs/>
        </w:rPr>
        <w:t>音訊放大器</w:t>
      </w:r>
      <w:r w:rsidRPr="002033A7">
        <w:t>：</w:t>
      </w:r>
    </w:p>
    <w:p w14:paraId="72A116B9" w14:textId="77777777" w:rsidR="002033A7" w:rsidRPr="002033A7" w:rsidRDefault="002033A7" w:rsidP="002033A7">
      <w:pPr>
        <w:numPr>
          <w:ilvl w:val="1"/>
          <w:numId w:val="17"/>
        </w:numPr>
      </w:pPr>
      <w:r w:rsidRPr="002033A7">
        <w:lastRenderedPageBreak/>
        <w:t>信噪比（</w:t>
      </w:r>
      <w:r w:rsidRPr="002033A7">
        <w:t>SNR</w:t>
      </w:r>
      <w:r w:rsidRPr="002033A7">
        <w:t>）</w:t>
      </w:r>
      <w:r w:rsidRPr="002033A7">
        <w:t>≥ 80 dB</w:t>
      </w:r>
    </w:p>
    <w:p w14:paraId="28F1BF47" w14:textId="77777777" w:rsidR="002033A7" w:rsidRPr="002033A7" w:rsidRDefault="002033A7" w:rsidP="002033A7">
      <w:pPr>
        <w:numPr>
          <w:ilvl w:val="1"/>
          <w:numId w:val="17"/>
        </w:numPr>
      </w:pPr>
      <w:r w:rsidRPr="002033A7">
        <w:t>全諧波失真</w:t>
      </w:r>
      <w:r w:rsidRPr="002033A7">
        <w:t>+</w:t>
      </w:r>
      <w:r w:rsidRPr="002033A7">
        <w:t>雜訊（</w:t>
      </w:r>
      <w:r w:rsidRPr="002033A7">
        <w:t>THD+N</w:t>
      </w:r>
      <w:r w:rsidRPr="002033A7">
        <w:t>）</w:t>
      </w:r>
      <w:r w:rsidRPr="002033A7">
        <w:t>&lt; 1%</w:t>
      </w:r>
    </w:p>
    <w:p w14:paraId="5D43DB3C" w14:textId="77777777" w:rsidR="002033A7" w:rsidRPr="002033A7" w:rsidRDefault="002033A7" w:rsidP="002033A7">
      <w:pPr>
        <w:numPr>
          <w:ilvl w:val="1"/>
          <w:numId w:val="17"/>
        </w:numPr>
      </w:pPr>
      <w:r w:rsidRPr="002033A7">
        <w:t>頻寬：</w:t>
      </w:r>
      <w:r w:rsidRPr="002033A7">
        <w:t>70Hz</w:t>
      </w:r>
      <w:r w:rsidRPr="002033A7">
        <w:t>至</w:t>
      </w:r>
      <w:r w:rsidRPr="002033A7">
        <w:t>15000Hz ± 3dB</w:t>
      </w:r>
    </w:p>
    <w:p w14:paraId="0F3E81D7" w14:textId="77777777" w:rsidR="002033A7" w:rsidRPr="002033A7" w:rsidRDefault="002033A7" w:rsidP="002033A7">
      <w:pPr>
        <w:numPr>
          <w:ilvl w:val="0"/>
          <w:numId w:val="17"/>
        </w:numPr>
      </w:pPr>
      <w:r w:rsidRPr="002033A7">
        <w:rPr>
          <w:b/>
          <w:bCs/>
        </w:rPr>
        <w:t>語音通道</w:t>
      </w:r>
      <w:r w:rsidRPr="002033A7">
        <w:t>：</w:t>
      </w:r>
    </w:p>
    <w:p w14:paraId="6C07BDF0" w14:textId="77777777" w:rsidR="002033A7" w:rsidRPr="002033A7" w:rsidRDefault="002033A7" w:rsidP="002033A7">
      <w:pPr>
        <w:numPr>
          <w:ilvl w:val="1"/>
          <w:numId w:val="17"/>
        </w:numPr>
      </w:pPr>
      <w:r w:rsidRPr="002033A7">
        <w:t>8</w:t>
      </w:r>
      <w:r w:rsidRPr="002033A7">
        <w:t>個輸入通道</w:t>
      </w:r>
    </w:p>
    <w:p w14:paraId="000EA02B" w14:textId="77777777" w:rsidR="002033A7" w:rsidRPr="002033A7" w:rsidRDefault="002033A7" w:rsidP="002033A7">
      <w:pPr>
        <w:numPr>
          <w:ilvl w:val="1"/>
          <w:numId w:val="17"/>
        </w:numPr>
      </w:pPr>
      <w:r w:rsidRPr="002033A7">
        <w:t>8</w:t>
      </w:r>
      <w:r w:rsidRPr="002033A7">
        <w:t>個輸出通道</w:t>
      </w:r>
    </w:p>
    <w:p w14:paraId="4C234E63" w14:textId="77777777" w:rsidR="002033A7" w:rsidRPr="002033A7" w:rsidRDefault="002033A7" w:rsidP="002033A7">
      <w:pPr>
        <w:numPr>
          <w:ilvl w:val="0"/>
          <w:numId w:val="17"/>
        </w:numPr>
      </w:pPr>
      <w:r w:rsidRPr="002033A7">
        <w:rPr>
          <w:b/>
          <w:bCs/>
        </w:rPr>
        <w:t>尺寸</w:t>
      </w:r>
      <w:r w:rsidRPr="002033A7">
        <w:t>：</w:t>
      </w:r>
    </w:p>
    <w:p w14:paraId="018311B9" w14:textId="77777777" w:rsidR="002033A7" w:rsidRPr="002033A7" w:rsidRDefault="002033A7" w:rsidP="002033A7">
      <w:pPr>
        <w:numPr>
          <w:ilvl w:val="1"/>
          <w:numId w:val="17"/>
        </w:numPr>
      </w:pPr>
      <w:r w:rsidRPr="002033A7">
        <w:t>450×475×88 mm</w:t>
      </w:r>
    </w:p>
    <w:p w14:paraId="1C4B9A96" w14:textId="77777777" w:rsidR="002033A7" w:rsidRPr="002033A7" w:rsidRDefault="002033A7" w:rsidP="002033A7">
      <w:pPr>
        <w:numPr>
          <w:ilvl w:val="1"/>
          <w:numId w:val="17"/>
        </w:numPr>
      </w:pPr>
      <w:r w:rsidRPr="002033A7">
        <w:t>工作溫度：</w:t>
      </w:r>
      <w:r w:rsidRPr="002033A7">
        <w:t>-5°C</w:t>
      </w:r>
      <w:r w:rsidRPr="002033A7">
        <w:t>至</w:t>
      </w:r>
      <w:r w:rsidRPr="002033A7">
        <w:t>+60°C</w:t>
      </w:r>
      <w:r w:rsidRPr="002033A7">
        <w:t>（</w:t>
      </w:r>
      <w:r w:rsidRPr="002033A7">
        <w:t>95% @ 40°C</w:t>
      </w:r>
      <w:r w:rsidRPr="002033A7">
        <w:t>，非冷凝）</w:t>
      </w:r>
    </w:p>
    <w:p w14:paraId="1B761EB3" w14:textId="77777777" w:rsidR="002033A7" w:rsidRPr="002033A7" w:rsidRDefault="002033A7" w:rsidP="002033A7">
      <w:pPr>
        <w:numPr>
          <w:ilvl w:val="1"/>
          <w:numId w:val="17"/>
        </w:numPr>
      </w:pPr>
      <w:r w:rsidRPr="002033A7">
        <w:t>操作系統：</w:t>
      </w:r>
      <w:r w:rsidRPr="002033A7">
        <w:t>Yocto 3.1.21 (dunfell)</w:t>
      </w:r>
    </w:p>
    <w:p w14:paraId="1D846C78" w14:textId="35746827" w:rsidR="002033A7" w:rsidRPr="002033A7" w:rsidRDefault="002033A7" w:rsidP="002033A7">
      <w:pPr>
        <w:rPr>
          <w:b/>
          <w:bCs/>
        </w:rPr>
      </w:pPr>
      <w:r w:rsidRPr="002033A7">
        <w:rPr>
          <w:b/>
          <w:bCs/>
        </w:rPr>
        <w:t>2.</w:t>
      </w:r>
      <w:r w:rsidR="007E0DA8">
        <w:rPr>
          <w:rFonts w:hint="eastAsia"/>
        </w:rPr>
        <w:t>車輛通訊控制單元</w:t>
      </w:r>
      <w:r w:rsidRPr="002033A7">
        <w:rPr>
          <w:b/>
          <w:bCs/>
        </w:rPr>
        <w:t>VCU-VTC101</w:t>
      </w:r>
    </w:p>
    <w:p w14:paraId="7C41F299" w14:textId="77777777" w:rsidR="002033A7" w:rsidRPr="002033A7" w:rsidRDefault="002033A7" w:rsidP="002033A7">
      <w:pPr>
        <w:numPr>
          <w:ilvl w:val="0"/>
          <w:numId w:val="18"/>
        </w:numPr>
      </w:pPr>
      <w:r w:rsidRPr="002033A7">
        <w:rPr>
          <w:b/>
          <w:bCs/>
        </w:rPr>
        <w:t>電源與處理器</w:t>
      </w:r>
      <w:r w:rsidRPr="002033A7">
        <w:t>：</w:t>
      </w:r>
    </w:p>
    <w:p w14:paraId="0904C638" w14:textId="77777777" w:rsidR="002033A7" w:rsidRPr="002033A7" w:rsidRDefault="002033A7" w:rsidP="002033A7">
      <w:pPr>
        <w:numPr>
          <w:ilvl w:val="1"/>
          <w:numId w:val="18"/>
        </w:numPr>
      </w:pPr>
      <w:r w:rsidRPr="002033A7">
        <w:t>功率：</w:t>
      </w:r>
      <w:r w:rsidRPr="002033A7">
        <w:t>80W</w:t>
      </w:r>
      <w:r w:rsidRPr="002033A7">
        <w:t>（</w:t>
      </w:r>
      <w:r w:rsidRPr="002033A7">
        <w:t>130W</w:t>
      </w:r>
      <w:r w:rsidRPr="002033A7">
        <w:t>選配）</w:t>
      </w:r>
    </w:p>
    <w:p w14:paraId="1734FA22" w14:textId="77777777" w:rsidR="002033A7" w:rsidRPr="002033A7" w:rsidRDefault="002033A7" w:rsidP="002033A7">
      <w:pPr>
        <w:numPr>
          <w:ilvl w:val="1"/>
          <w:numId w:val="18"/>
        </w:numPr>
      </w:pPr>
      <w:r w:rsidRPr="002033A7">
        <w:t>電源供應：</w:t>
      </w:r>
      <w:r w:rsidRPr="002033A7">
        <w:t>DC</w:t>
      </w:r>
      <w:r w:rsidRPr="002033A7">
        <w:t>輸入</w:t>
      </w:r>
      <w:r w:rsidRPr="002033A7">
        <w:t>+18</w:t>
      </w:r>
      <w:del w:id="1" w:author="Unknown">
        <w:r w:rsidRPr="002033A7">
          <w:delText xml:space="preserve">75V </w:delText>
        </w:r>
        <w:r w:rsidRPr="002033A7">
          <w:delText>或</w:delText>
        </w:r>
        <w:r w:rsidRPr="002033A7">
          <w:delText xml:space="preserve"> +43</w:delText>
        </w:r>
      </w:del>
      <w:r w:rsidRPr="002033A7">
        <w:t>160V</w:t>
      </w:r>
      <w:r w:rsidRPr="002033A7">
        <w:t>（選配）</w:t>
      </w:r>
    </w:p>
    <w:p w14:paraId="666CAF22" w14:textId="77777777" w:rsidR="002033A7" w:rsidRPr="002033A7" w:rsidRDefault="002033A7" w:rsidP="002033A7">
      <w:pPr>
        <w:numPr>
          <w:ilvl w:val="1"/>
          <w:numId w:val="18"/>
        </w:numPr>
      </w:pPr>
      <w:r w:rsidRPr="002033A7">
        <w:t>處理器：</w:t>
      </w:r>
      <w:r w:rsidRPr="002033A7">
        <w:t>ARM Cortex®-A55 1.2GHz</w:t>
      </w:r>
      <w:r w:rsidRPr="002033A7">
        <w:t>（選配</w:t>
      </w:r>
      <w:r w:rsidRPr="002033A7">
        <w:t xml:space="preserve"> Intel® Celeron® Skylake 2.00 GHz</w:t>
      </w:r>
      <w:r w:rsidRPr="002033A7">
        <w:t>）</w:t>
      </w:r>
    </w:p>
    <w:p w14:paraId="7287A1CF" w14:textId="77777777" w:rsidR="002033A7" w:rsidRPr="002033A7" w:rsidRDefault="002033A7" w:rsidP="002033A7">
      <w:pPr>
        <w:numPr>
          <w:ilvl w:val="0"/>
          <w:numId w:val="18"/>
        </w:numPr>
      </w:pPr>
      <w:r w:rsidRPr="002033A7">
        <w:rPr>
          <w:b/>
          <w:bCs/>
        </w:rPr>
        <w:t>特點</w:t>
      </w:r>
      <w:r w:rsidRPr="002033A7">
        <w:t>：</w:t>
      </w:r>
    </w:p>
    <w:p w14:paraId="58578912" w14:textId="77777777" w:rsidR="002033A7" w:rsidRPr="002033A7" w:rsidRDefault="002033A7" w:rsidP="002033A7">
      <w:pPr>
        <w:numPr>
          <w:ilvl w:val="1"/>
          <w:numId w:val="18"/>
        </w:numPr>
      </w:pPr>
      <w:r w:rsidRPr="002033A7">
        <w:t>配備高效的</w:t>
      </w:r>
      <w:r w:rsidRPr="002033A7">
        <w:t>ARM Cortex®-A55</w:t>
      </w:r>
      <w:r w:rsidRPr="002033A7">
        <w:t>處理器</w:t>
      </w:r>
    </w:p>
    <w:p w14:paraId="31324F95" w14:textId="77777777" w:rsidR="002033A7" w:rsidRPr="002033A7" w:rsidRDefault="002033A7" w:rsidP="002033A7">
      <w:pPr>
        <w:numPr>
          <w:ilvl w:val="1"/>
          <w:numId w:val="18"/>
        </w:numPr>
      </w:pPr>
      <w:r w:rsidRPr="002033A7">
        <w:t>支援多語音通道間的快速切換</w:t>
      </w:r>
    </w:p>
    <w:p w14:paraId="7223CB03" w14:textId="77777777" w:rsidR="002033A7" w:rsidRPr="002033A7" w:rsidRDefault="002033A7" w:rsidP="002033A7">
      <w:pPr>
        <w:numPr>
          <w:ilvl w:val="1"/>
          <w:numId w:val="18"/>
        </w:numPr>
      </w:pPr>
      <w:r w:rsidRPr="002033A7">
        <w:t>支援多種隔離通信協議</w:t>
      </w:r>
    </w:p>
    <w:p w14:paraId="623021A8" w14:textId="77777777" w:rsidR="002033A7" w:rsidRPr="002033A7" w:rsidRDefault="002033A7" w:rsidP="002033A7">
      <w:pPr>
        <w:numPr>
          <w:ilvl w:val="1"/>
          <w:numId w:val="18"/>
        </w:numPr>
      </w:pPr>
      <w:r w:rsidRPr="002033A7">
        <w:t>車廂內有效的音訊功放器</w:t>
      </w:r>
    </w:p>
    <w:p w14:paraId="6B8815B3" w14:textId="77777777" w:rsidR="002033A7" w:rsidRPr="002033A7" w:rsidRDefault="002033A7" w:rsidP="002033A7">
      <w:pPr>
        <w:numPr>
          <w:ilvl w:val="1"/>
          <w:numId w:val="18"/>
        </w:numPr>
      </w:pPr>
      <w:r w:rsidRPr="002033A7">
        <w:t>客製化的乘客資訊系統</w:t>
      </w:r>
      <w:r w:rsidRPr="002033A7">
        <w:t>(PIS)</w:t>
      </w:r>
    </w:p>
    <w:p w14:paraId="5EB574E7" w14:textId="77777777" w:rsidR="002033A7" w:rsidRPr="002033A7" w:rsidRDefault="002033A7" w:rsidP="002033A7">
      <w:pPr>
        <w:numPr>
          <w:ilvl w:val="1"/>
          <w:numId w:val="18"/>
        </w:numPr>
      </w:pPr>
      <w:r w:rsidRPr="002033A7">
        <w:t>自動檢測與快速重置功能</w:t>
      </w:r>
    </w:p>
    <w:p w14:paraId="7252ABF0" w14:textId="77777777" w:rsidR="002033A7" w:rsidRPr="002033A7" w:rsidRDefault="002033A7" w:rsidP="002033A7">
      <w:pPr>
        <w:numPr>
          <w:ilvl w:val="1"/>
          <w:numId w:val="18"/>
        </w:numPr>
      </w:pPr>
      <w:r w:rsidRPr="002033A7">
        <w:t>彈性模組化的底盤架構</w:t>
      </w:r>
    </w:p>
    <w:p w14:paraId="689B1736" w14:textId="77777777" w:rsidR="002033A7" w:rsidRPr="002033A7" w:rsidRDefault="002033A7" w:rsidP="002033A7">
      <w:pPr>
        <w:numPr>
          <w:ilvl w:val="1"/>
          <w:numId w:val="18"/>
        </w:numPr>
      </w:pPr>
      <w:r w:rsidRPr="002033A7">
        <w:lastRenderedPageBreak/>
        <w:t>耐用鋁合金外殼</w:t>
      </w:r>
    </w:p>
    <w:p w14:paraId="20D66ABB" w14:textId="77777777" w:rsidR="002033A7" w:rsidRPr="002033A7" w:rsidRDefault="002033A7" w:rsidP="002033A7">
      <w:pPr>
        <w:numPr>
          <w:ilvl w:val="0"/>
          <w:numId w:val="18"/>
        </w:numPr>
      </w:pPr>
      <w:r w:rsidRPr="002033A7">
        <w:rPr>
          <w:b/>
          <w:bCs/>
        </w:rPr>
        <w:t>介面</w:t>
      </w:r>
      <w:r w:rsidRPr="002033A7">
        <w:t>：</w:t>
      </w:r>
    </w:p>
    <w:p w14:paraId="5CC941ED" w14:textId="77777777" w:rsidR="002033A7" w:rsidRPr="002033A7" w:rsidRDefault="002033A7" w:rsidP="002033A7">
      <w:pPr>
        <w:numPr>
          <w:ilvl w:val="1"/>
          <w:numId w:val="18"/>
        </w:numPr>
      </w:pPr>
      <w:r w:rsidRPr="002033A7">
        <w:t>LAN 10/100Mbps × 1 (</w:t>
      </w:r>
      <w:r w:rsidRPr="002033A7">
        <w:t>可選雙</w:t>
      </w:r>
      <w:r w:rsidRPr="002033A7">
        <w:t>LAN GbE)</w:t>
      </w:r>
    </w:p>
    <w:p w14:paraId="2FF31191" w14:textId="77777777" w:rsidR="002033A7" w:rsidRPr="002033A7" w:rsidRDefault="002033A7" w:rsidP="002033A7">
      <w:pPr>
        <w:numPr>
          <w:ilvl w:val="1"/>
          <w:numId w:val="18"/>
        </w:numPr>
      </w:pPr>
      <w:r w:rsidRPr="002033A7">
        <w:t>干接點（選配）</w:t>
      </w:r>
    </w:p>
    <w:p w14:paraId="1AF5B3CE" w14:textId="77777777" w:rsidR="002033A7" w:rsidRPr="002033A7" w:rsidRDefault="002033A7" w:rsidP="002033A7">
      <w:pPr>
        <w:numPr>
          <w:ilvl w:val="1"/>
          <w:numId w:val="18"/>
        </w:numPr>
      </w:pPr>
      <w:r w:rsidRPr="002033A7">
        <w:t>數位</w:t>
      </w:r>
      <w:r w:rsidRPr="002033A7">
        <w:t>I/O</w:t>
      </w:r>
      <w:r w:rsidRPr="002033A7">
        <w:t>（選配）</w:t>
      </w:r>
    </w:p>
    <w:p w14:paraId="5EFFAE4A" w14:textId="77777777" w:rsidR="002033A7" w:rsidRPr="002033A7" w:rsidRDefault="002033A7" w:rsidP="002033A7">
      <w:pPr>
        <w:numPr>
          <w:ilvl w:val="1"/>
          <w:numId w:val="18"/>
        </w:numPr>
      </w:pPr>
      <w:r w:rsidRPr="002033A7">
        <w:t>RS-232/RS-422</w:t>
      </w:r>
    </w:p>
    <w:p w14:paraId="11CE3F87" w14:textId="77777777" w:rsidR="002033A7" w:rsidRPr="002033A7" w:rsidRDefault="002033A7" w:rsidP="002033A7">
      <w:pPr>
        <w:numPr>
          <w:ilvl w:val="1"/>
          <w:numId w:val="18"/>
        </w:numPr>
      </w:pPr>
      <w:r w:rsidRPr="002033A7">
        <w:t>RS-485/CAN Bus</w:t>
      </w:r>
      <w:r w:rsidRPr="002033A7">
        <w:t>（選配）</w:t>
      </w:r>
    </w:p>
    <w:p w14:paraId="3067CE13" w14:textId="77777777" w:rsidR="002033A7" w:rsidRPr="002033A7" w:rsidRDefault="002033A7" w:rsidP="002033A7">
      <w:pPr>
        <w:numPr>
          <w:ilvl w:val="0"/>
          <w:numId w:val="18"/>
        </w:numPr>
      </w:pPr>
      <w:r w:rsidRPr="002033A7">
        <w:rPr>
          <w:b/>
          <w:bCs/>
        </w:rPr>
        <w:t>音訊放大器</w:t>
      </w:r>
      <w:r w:rsidRPr="002033A7">
        <w:t>：</w:t>
      </w:r>
    </w:p>
    <w:p w14:paraId="195972F1" w14:textId="77777777" w:rsidR="002033A7" w:rsidRPr="002033A7" w:rsidRDefault="002033A7" w:rsidP="002033A7">
      <w:pPr>
        <w:numPr>
          <w:ilvl w:val="1"/>
          <w:numId w:val="18"/>
        </w:numPr>
      </w:pPr>
      <w:r w:rsidRPr="002033A7">
        <w:t>信噪比（</w:t>
      </w:r>
      <w:r w:rsidRPr="002033A7">
        <w:t>SNR</w:t>
      </w:r>
      <w:r w:rsidRPr="002033A7">
        <w:t>）</w:t>
      </w:r>
      <w:r w:rsidRPr="002033A7">
        <w:t>≥ 80 dB</w:t>
      </w:r>
    </w:p>
    <w:p w14:paraId="179B3855" w14:textId="77777777" w:rsidR="002033A7" w:rsidRPr="002033A7" w:rsidRDefault="002033A7" w:rsidP="002033A7">
      <w:pPr>
        <w:numPr>
          <w:ilvl w:val="1"/>
          <w:numId w:val="18"/>
        </w:numPr>
      </w:pPr>
      <w:r w:rsidRPr="002033A7">
        <w:t>全諧波失真</w:t>
      </w:r>
      <w:r w:rsidRPr="002033A7">
        <w:t>+</w:t>
      </w:r>
      <w:r w:rsidRPr="002033A7">
        <w:t>雜訊（</w:t>
      </w:r>
      <w:r w:rsidRPr="002033A7">
        <w:t>THD+N</w:t>
      </w:r>
      <w:r w:rsidRPr="002033A7">
        <w:t>）</w:t>
      </w:r>
      <w:r w:rsidRPr="002033A7">
        <w:t>&lt; 1%</w:t>
      </w:r>
    </w:p>
    <w:p w14:paraId="38CCD1DF" w14:textId="77777777" w:rsidR="002033A7" w:rsidRPr="002033A7" w:rsidRDefault="002033A7" w:rsidP="002033A7">
      <w:pPr>
        <w:numPr>
          <w:ilvl w:val="1"/>
          <w:numId w:val="18"/>
        </w:numPr>
      </w:pPr>
      <w:r w:rsidRPr="002033A7">
        <w:t>頻寬：</w:t>
      </w:r>
      <w:r w:rsidRPr="002033A7">
        <w:t>70Hz</w:t>
      </w:r>
      <w:r w:rsidRPr="002033A7">
        <w:t>至</w:t>
      </w:r>
      <w:r w:rsidRPr="002033A7">
        <w:t>15000Hz ± 3dB</w:t>
      </w:r>
    </w:p>
    <w:p w14:paraId="249C2C4F" w14:textId="77777777" w:rsidR="002033A7" w:rsidRPr="002033A7" w:rsidRDefault="002033A7" w:rsidP="002033A7">
      <w:pPr>
        <w:numPr>
          <w:ilvl w:val="0"/>
          <w:numId w:val="18"/>
        </w:numPr>
      </w:pPr>
      <w:r w:rsidRPr="002033A7">
        <w:rPr>
          <w:b/>
          <w:bCs/>
        </w:rPr>
        <w:t>語音通道</w:t>
      </w:r>
      <w:r w:rsidRPr="002033A7">
        <w:t>：</w:t>
      </w:r>
    </w:p>
    <w:p w14:paraId="165C9371" w14:textId="77777777" w:rsidR="002033A7" w:rsidRPr="002033A7" w:rsidRDefault="002033A7" w:rsidP="002033A7">
      <w:pPr>
        <w:numPr>
          <w:ilvl w:val="1"/>
          <w:numId w:val="18"/>
        </w:numPr>
      </w:pPr>
      <w:r w:rsidRPr="002033A7">
        <w:t>8</w:t>
      </w:r>
      <w:r w:rsidRPr="002033A7">
        <w:t>個輸入通道</w:t>
      </w:r>
    </w:p>
    <w:p w14:paraId="78910720" w14:textId="77777777" w:rsidR="002033A7" w:rsidRPr="002033A7" w:rsidRDefault="002033A7" w:rsidP="002033A7">
      <w:pPr>
        <w:numPr>
          <w:ilvl w:val="1"/>
          <w:numId w:val="18"/>
        </w:numPr>
      </w:pPr>
      <w:r w:rsidRPr="002033A7">
        <w:t>8</w:t>
      </w:r>
      <w:r w:rsidRPr="002033A7">
        <w:t>個輸出通道</w:t>
      </w:r>
    </w:p>
    <w:p w14:paraId="6ECB55DA" w14:textId="77777777" w:rsidR="002033A7" w:rsidRPr="002033A7" w:rsidRDefault="002033A7" w:rsidP="002033A7">
      <w:pPr>
        <w:numPr>
          <w:ilvl w:val="0"/>
          <w:numId w:val="18"/>
        </w:numPr>
      </w:pPr>
      <w:r w:rsidRPr="002033A7">
        <w:rPr>
          <w:b/>
          <w:bCs/>
        </w:rPr>
        <w:t>尺寸</w:t>
      </w:r>
      <w:r w:rsidRPr="002033A7">
        <w:t>：</w:t>
      </w:r>
    </w:p>
    <w:p w14:paraId="09A97686" w14:textId="77777777" w:rsidR="002033A7" w:rsidRPr="002033A7" w:rsidRDefault="002033A7" w:rsidP="002033A7">
      <w:pPr>
        <w:numPr>
          <w:ilvl w:val="1"/>
          <w:numId w:val="18"/>
        </w:numPr>
      </w:pPr>
      <w:r w:rsidRPr="002033A7">
        <w:t>485×222×320 mm</w:t>
      </w:r>
    </w:p>
    <w:p w14:paraId="45349C91" w14:textId="77777777" w:rsidR="002033A7" w:rsidRPr="002033A7" w:rsidRDefault="002033A7" w:rsidP="002033A7">
      <w:pPr>
        <w:numPr>
          <w:ilvl w:val="1"/>
          <w:numId w:val="18"/>
        </w:numPr>
      </w:pPr>
      <w:r w:rsidRPr="002033A7">
        <w:t>工作溫度：</w:t>
      </w:r>
      <w:r w:rsidRPr="002033A7">
        <w:t>-5°C</w:t>
      </w:r>
      <w:r w:rsidRPr="002033A7">
        <w:t>至</w:t>
      </w:r>
      <w:r w:rsidRPr="002033A7">
        <w:t>+60°C</w:t>
      </w:r>
      <w:r w:rsidRPr="002033A7">
        <w:t>（</w:t>
      </w:r>
      <w:r w:rsidRPr="002033A7">
        <w:t>95% @ 40°C</w:t>
      </w:r>
      <w:r w:rsidRPr="002033A7">
        <w:t>，非冷凝）</w:t>
      </w:r>
    </w:p>
    <w:p w14:paraId="0E672EC3" w14:textId="77777777" w:rsidR="002033A7" w:rsidRPr="002033A7" w:rsidRDefault="002033A7" w:rsidP="002033A7">
      <w:pPr>
        <w:numPr>
          <w:ilvl w:val="1"/>
          <w:numId w:val="18"/>
        </w:numPr>
      </w:pPr>
      <w:r w:rsidRPr="002033A7">
        <w:t>操作系統：</w:t>
      </w:r>
      <w:r w:rsidRPr="002033A7">
        <w:t xml:space="preserve">Yocto 3.1.21 (dunfell) </w:t>
      </w:r>
      <w:r w:rsidRPr="002033A7">
        <w:t>和</w:t>
      </w:r>
      <w:r w:rsidRPr="002033A7">
        <w:t xml:space="preserve"> Windows® 10 IOT</w:t>
      </w:r>
      <w:r w:rsidRPr="002033A7">
        <w:t>（</w:t>
      </w:r>
      <w:r w:rsidRPr="002033A7">
        <w:t xml:space="preserve">64bit </w:t>
      </w:r>
      <w:r w:rsidRPr="002033A7">
        <w:t>選配）</w:t>
      </w:r>
    </w:p>
    <w:p w14:paraId="27799847" w14:textId="77777777" w:rsidR="002033A7" w:rsidRPr="002033A7" w:rsidRDefault="002033A7" w:rsidP="002033A7">
      <w:r w:rsidRPr="002033A7">
        <w:t>這些車輛控制單元主要應用於交通工具中，提供穩定的語音通訊與乘客資訊系統，並能夠在多個語音通道間快速切換，確保高效運作。</w:t>
      </w:r>
    </w:p>
    <w:p w14:paraId="17B678E2" w14:textId="77777777" w:rsidR="00901FE5" w:rsidRPr="002033A7" w:rsidRDefault="00901FE5"/>
    <w:p w14:paraId="4504DB2F" w14:textId="77777777" w:rsidR="00901FE5" w:rsidRDefault="00901FE5"/>
    <w:p w14:paraId="0F259C2D" w14:textId="77777777" w:rsidR="00901FE5" w:rsidRDefault="00901FE5"/>
    <w:p w14:paraId="62B8822C" w14:textId="77777777" w:rsidR="00901FE5" w:rsidRDefault="00901FE5"/>
    <w:p w14:paraId="3C18384F" w14:textId="1AF3095A" w:rsidR="0036535F" w:rsidRDefault="0036535F" w:rsidP="0036535F">
      <w:r>
        <w:rPr>
          <w:rFonts w:hint="eastAsia"/>
        </w:rPr>
        <w:lastRenderedPageBreak/>
        <w:t xml:space="preserve">1.3 </w:t>
      </w:r>
      <w:r>
        <w:rPr>
          <w:rFonts w:hint="eastAsia"/>
        </w:rPr>
        <w:t>車載通訊系統</w:t>
      </w:r>
      <w:r>
        <w:rPr>
          <w:rFonts w:hint="eastAsia"/>
        </w:rPr>
        <w:t>-</w:t>
      </w:r>
      <w:r>
        <w:rPr>
          <w:rFonts w:hint="eastAsia"/>
        </w:rPr>
        <w:t>擴音喇叭控制設備</w:t>
      </w:r>
    </w:p>
    <w:p w14:paraId="0834F9A2" w14:textId="1CFFA528" w:rsidR="0036535F" w:rsidRPr="006310DF" w:rsidRDefault="000D63E9" w:rsidP="0036535F">
      <w:r>
        <w:rPr>
          <w:rFonts w:hint="eastAsia"/>
        </w:rPr>
        <w:t>擴音喇叭控制設備</w:t>
      </w:r>
      <w:r w:rsidR="0036535F">
        <w:rPr>
          <w:rFonts w:hint="eastAsia"/>
        </w:rPr>
        <w:t>有以下</w:t>
      </w:r>
      <w:r w:rsidR="003F1B90">
        <w:rPr>
          <w:rFonts w:hint="eastAsia"/>
        </w:rPr>
        <w:t>一種</w:t>
      </w:r>
      <w:r w:rsidR="0036535F">
        <w:rPr>
          <w:rFonts w:hint="eastAsia"/>
        </w:rPr>
        <w:t>產品：</w:t>
      </w:r>
    </w:p>
    <w:p w14:paraId="3E55A9BC" w14:textId="166FABED" w:rsidR="00F54092" w:rsidRPr="00F54092" w:rsidRDefault="00411816" w:rsidP="00F54092">
      <w:pPr>
        <w:rPr>
          <w:b/>
          <w:bCs/>
        </w:rPr>
      </w:pPr>
      <w:r>
        <w:rPr>
          <w:rFonts w:hint="eastAsia"/>
          <w:b/>
          <w:bCs/>
        </w:rPr>
        <w:t>1.</w:t>
      </w:r>
      <w:r w:rsidR="005D070A">
        <w:rPr>
          <w:rFonts w:hint="eastAsia"/>
        </w:rPr>
        <w:t>擴音喇叭控制設備</w:t>
      </w:r>
      <w:r w:rsidR="00F54092" w:rsidRPr="00F54092">
        <w:rPr>
          <w:b/>
          <w:bCs/>
        </w:rPr>
        <w:t>SCP-V100</w:t>
      </w:r>
    </w:p>
    <w:p w14:paraId="775D5794" w14:textId="77777777" w:rsidR="00F54092" w:rsidRPr="00F54092" w:rsidRDefault="00F54092" w:rsidP="00F54092">
      <w:pPr>
        <w:rPr>
          <w:b/>
          <w:bCs/>
        </w:rPr>
      </w:pPr>
      <w:r w:rsidRPr="00F54092">
        <w:rPr>
          <w:b/>
          <w:bCs/>
        </w:rPr>
        <w:t>主要特點：</w:t>
      </w:r>
    </w:p>
    <w:p w14:paraId="52F5B124" w14:textId="77777777" w:rsidR="00F54092" w:rsidRPr="00F54092" w:rsidRDefault="00F54092" w:rsidP="00F54092">
      <w:pPr>
        <w:numPr>
          <w:ilvl w:val="0"/>
          <w:numId w:val="19"/>
        </w:numPr>
      </w:pPr>
      <w:r w:rsidRPr="00F54092">
        <w:rPr>
          <w:b/>
          <w:bCs/>
        </w:rPr>
        <w:t>三重音頻輸出的支援</w:t>
      </w:r>
      <w:r w:rsidRPr="00F54092">
        <w:t>：可以同時支援三路音頻輸出，適合需要多音頻通道的應用環境。</w:t>
      </w:r>
    </w:p>
    <w:p w14:paraId="36998CF8" w14:textId="77777777" w:rsidR="00F54092" w:rsidRPr="00F54092" w:rsidRDefault="00F54092" w:rsidP="00F54092">
      <w:pPr>
        <w:numPr>
          <w:ilvl w:val="0"/>
          <w:numId w:val="19"/>
        </w:numPr>
      </w:pPr>
      <w:r w:rsidRPr="00F54092">
        <w:rPr>
          <w:b/>
          <w:bCs/>
        </w:rPr>
        <w:t>靈活的內外部喇叭切換</w:t>
      </w:r>
      <w:r w:rsidRPr="00F54092">
        <w:t>：可以根據需要在內部和外部喇叭之間靈活切換，滿足不同場景的需求。</w:t>
      </w:r>
    </w:p>
    <w:p w14:paraId="3BC1C63C" w14:textId="77777777" w:rsidR="00F54092" w:rsidRPr="00F54092" w:rsidRDefault="00F54092" w:rsidP="00F54092">
      <w:pPr>
        <w:numPr>
          <w:ilvl w:val="0"/>
          <w:numId w:val="19"/>
        </w:numPr>
      </w:pPr>
      <w:r w:rsidRPr="00F54092">
        <w:rPr>
          <w:b/>
          <w:bCs/>
        </w:rPr>
        <w:t>獨立的音量控制</w:t>
      </w:r>
      <w:r w:rsidRPr="00F54092">
        <w:t>：每一個音頻通道都配備獨立的音量控制器，方便用戶根據需求調整。</w:t>
      </w:r>
    </w:p>
    <w:p w14:paraId="13DEB1DC" w14:textId="77777777" w:rsidR="00F54092" w:rsidRPr="00F54092" w:rsidRDefault="00F54092" w:rsidP="00F54092">
      <w:pPr>
        <w:numPr>
          <w:ilvl w:val="0"/>
          <w:numId w:val="19"/>
        </w:numPr>
      </w:pPr>
      <w:r w:rsidRPr="00F54092">
        <w:rPr>
          <w:b/>
          <w:bCs/>
        </w:rPr>
        <w:t>內建緊急蜂鳴器警報</w:t>
      </w:r>
      <w:r w:rsidRPr="00F54092">
        <w:t>：當出現緊急情況時，內建的警報系統能及時發出蜂鳴聲警示。</w:t>
      </w:r>
    </w:p>
    <w:p w14:paraId="6159F207" w14:textId="77777777" w:rsidR="00F54092" w:rsidRPr="00F54092" w:rsidRDefault="00F54092" w:rsidP="00F54092">
      <w:pPr>
        <w:numPr>
          <w:ilvl w:val="0"/>
          <w:numId w:val="19"/>
        </w:numPr>
      </w:pPr>
      <w:r w:rsidRPr="00F54092">
        <w:rPr>
          <w:b/>
          <w:bCs/>
        </w:rPr>
        <w:t>堅固耐用的鋁合金外殼</w:t>
      </w:r>
      <w:r w:rsidRPr="00F54092">
        <w:t>：採用堅固的鋁合金材料製作外殼，適應惡劣的工作環境。</w:t>
      </w:r>
    </w:p>
    <w:p w14:paraId="52A6DDB8" w14:textId="77777777" w:rsidR="00F54092" w:rsidRPr="00F54092" w:rsidRDefault="00F54092" w:rsidP="00F54092">
      <w:pPr>
        <w:rPr>
          <w:b/>
          <w:bCs/>
        </w:rPr>
      </w:pPr>
      <w:r w:rsidRPr="00F54092">
        <w:rPr>
          <w:b/>
          <w:bCs/>
        </w:rPr>
        <w:t>技術規格：</w:t>
      </w:r>
    </w:p>
    <w:p w14:paraId="6694BA40" w14:textId="77777777" w:rsidR="00F54092" w:rsidRPr="00F54092" w:rsidRDefault="00F54092" w:rsidP="00F54092">
      <w:pPr>
        <w:numPr>
          <w:ilvl w:val="0"/>
          <w:numId w:val="20"/>
        </w:numPr>
      </w:pPr>
      <w:r w:rsidRPr="00F54092">
        <w:rPr>
          <w:b/>
          <w:bCs/>
        </w:rPr>
        <w:t>尺寸</w:t>
      </w:r>
      <w:r w:rsidRPr="00F54092">
        <w:t>：</w:t>
      </w:r>
      <w:r w:rsidRPr="00F54092">
        <w:t>175 x 170 x 78 mm</w:t>
      </w:r>
    </w:p>
    <w:p w14:paraId="72BA245B" w14:textId="77777777" w:rsidR="00F54092" w:rsidRPr="00F54092" w:rsidRDefault="00F54092" w:rsidP="00F54092">
      <w:pPr>
        <w:numPr>
          <w:ilvl w:val="0"/>
          <w:numId w:val="20"/>
        </w:numPr>
      </w:pPr>
      <w:r w:rsidRPr="00F54092">
        <w:rPr>
          <w:b/>
          <w:bCs/>
        </w:rPr>
        <w:t>工作溫度</w:t>
      </w:r>
      <w:r w:rsidRPr="00F54092">
        <w:t>：</w:t>
      </w:r>
      <w:r w:rsidRPr="00F54092">
        <w:t xml:space="preserve">-5°C </w:t>
      </w:r>
      <w:r w:rsidRPr="00F54092">
        <w:t>至</w:t>
      </w:r>
      <w:r w:rsidRPr="00F54092">
        <w:t xml:space="preserve"> +60°C</w:t>
      </w:r>
      <w:r w:rsidRPr="00F54092">
        <w:t>（</w:t>
      </w:r>
      <w:r w:rsidRPr="00F54092">
        <w:t>95% @ 40°C</w:t>
      </w:r>
      <w:r w:rsidRPr="00F54092">
        <w:t>，非冷凝）</w:t>
      </w:r>
    </w:p>
    <w:p w14:paraId="6A11A19B" w14:textId="77777777" w:rsidR="00F54092" w:rsidRPr="00F54092" w:rsidRDefault="00F54092" w:rsidP="00F54092">
      <w:pPr>
        <w:numPr>
          <w:ilvl w:val="0"/>
          <w:numId w:val="20"/>
        </w:numPr>
      </w:pPr>
      <w:r w:rsidRPr="00F54092">
        <w:rPr>
          <w:b/>
          <w:bCs/>
        </w:rPr>
        <w:t>電源</w:t>
      </w:r>
      <w:r w:rsidRPr="00F54092">
        <w:t>：</w:t>
      </w:r>
      <w:r w:rsidRPr="00F54092">
        <w:t>60W</w:t>
      </w:r>
      <w:r w:rsidRPr="00F54092">
        <w:t>，</w:t>
      </w:r>
      <w:r w:rsidRPr="00F54092">
        <w:t xml:space="preserve">DC </w:t>
      </w:r>
      <w:r w:rsidRPr="00F54092">
        <w:t>輸入範圍為</w:t>
      </w:r>
      <w:r w:rsidRPr="00F54092">
        <w:t xml:space="preserve"> +18V </w:t>
      </w:r>
      <w:r w:rsidRPr="00F54092">
        <w:t>至</w:t>
      </w:r>
      <w:r w:rsidRPr="00F54092">
        <w:t xml:space="preserve"> +75V</w:t>
      </w:r>
    </w:p>
    <w:p w14:paraId="41719C89" w14:textId="77777777" w:rsidR="00F54092" w:rsidRPr="00F54092" w:rsidRDefault="00F54092" w:rsidP="00F54092">
      <w:pPr>
        <w:numPr>
          <w:ilvl w:val="0"/>
          <w:numId w:val="20"/>
        </w:numPr>
      </w:pPr>
      <w:r w:rsidRPr="00F54092">
        <w:rPr>
          <w:b/>
          <w:bCs/>
        </w:rPr>
        <w:t>處理器</w:t>
      </w:r>
      <w:r w:rsidRPr="00F54092">
        <w:t>：搭載</w:t>
      </w:r>
      <w:r w:rsidRPr="00F54092">
        <w:t xml:space="preserve"> Intel® Celeron® Skylake 2.00 GHz </w:t>
      </w:r>
      <w:r w:rsidRPr="00F54092">
        <w:t>處理器</w:t>
      </w:r>
    </w:p>
    <w:p w14:paraId="3E8F1CD2" w14:textId="77777777" w:rsidR="00F54092" w:rsidRPr="00F54092" w:rsidRDefault="00F54092" w:rsidP="00F54092">
      <w:pPr>
        <w:rPr>
          <w:b/>
          <w:bCs/>
        </w:rPr>
      </w:pPr>
      <w:r w:rsidRPr="00F54092">
        <w:rPr>
          <w:b/>
          <w:bCs/>
        </w:rPr>
        <w:t>音頻放大器：</w:t>
      </w:r>
    </w:p>
    <w:p w14:paraId="13517118" w14:textId="77777777" w:rsidR="00F54092" w:rsidRPr="00F54092" w:rsidRDefault="00F54092" w:rsidP="00F54092">
      <w:pPr>
        <w:numPr>
          <w:ilvl w:val="0"/>
          <w:numId w:val="21"/>
        </w:numPr>
      </w:pPr>
      <w:r w:rsidRPr="00F54092">
        <w:rPr>
          <w:b/>
          <w:bCs/>
        </w:rPr>
        <w:t>放大器</w:t>
      </w:r>
      <w:r w:rsidRPr="00F54092">
        <w:rPr>
          <w:b/>
          <w:bCs/>
        </w:rPr>
        <w:t xml:space="preserve"> A</w:t>
      </w:r>
      <w:r w:rsidRPr="00F54092">
        <w:t>：</w:t>
      </w:r>
    </w:p>
    <w:p w14:paraId="366C602A" w14:textId="77777777" w:rsidR="00F54092" w:rsidRPr="00F54092" w:rsidRDefault="00F54092" w:rsidP="00F54092">
      <w:pPr>
        <w:numPr>
          <w:ilvl w:val="1"/>
          <w:numId w:val="21"/>
        </w:numPr>
      </w:pPr>
      <w:r w:rsidRPr="00F54092">
        <w:t>功率：</w:t>
      </w:r>
      <w:r w:rsidRPr="00F54092">
        <w:t>3.1W</w:t>
      </w:r>
    </w:p>
    <w:p w14:paraId="76B1F8CE" w14:textId="77777777" w:rsidR="00F54092" w:rsidRPr="00F54092" w:rsidRDefault="00F54092" w:rsidP="00F54092">
      <w:pPr>
        <w:numPr>
          <w:ilvl w:val="1"/>
          <w:numId w:val="21"/>
        </w:numPr>
      </w:pPr>
      <w:r w:rsidRPr="00F54092">
        <w:t>信噪比（</w:t>
      </w:r>
      <w:r w:rsidRPr="00F54092">
        <w:t>SNR</w:t>
      </w:r>
      <w:r w:rsidRPr="00F54092">
        <w:t>）：</w:t>
      </w:r>
      <w:r w:rsidRPr="00F54092">
        <w:t>≥ 80 dB</w:t>
      </w:r>
    </w:p>
    <w:p w14:paraId="24A2F6F7" w14:textId="77777777" w:rsidR="00F54092" w:rsidRPr="00F54092" w:rsidRDefault="00F54092" w:rsidP="00F54092">
      <w:pPr>
        <w:numPr>
          <w:ilvl w:val="1"/>
          <w:numId w:val="21"/>
        </w:numPr>
      </w:pPr>
      <w:r w:rsidRPr="00F54092">
        <w:t>全諧波失真</w:t>
      </w:r>
      <w:r w:rsidRPr="00F54092">
        <w:t xml:space="preserve"> + </w:t>
      </w:r>
      <w:r w:rsidRPr="00F54092">
        <w:t>雜訊（</w:t>
      </w:r>
      <w:r w:rsidRPr="00F54092">
        <w:t>THD + N</w:t>
      </w:r>
      <w:r w:rsidRPr="00F54092">
        <w:t>）：</w:t>
      </w:r>
      <w:r w:rsidRPr="00F54092">
        <w:t>&lt; 1%</w:t>
      </w:r>
    </w:p>
    <w:p w14:paraId="1AE92C96" w14:textId="77777777" w:rsidR="00F54092" w:rsidRPr="00F54092" w:rsidRDefault="00F54092" w:rsidP="00F54092">
      <w:pPr>
        <w:numPr>
          <w:ilvl w:val="1"/>
          <w:numId w:val="21"/>
        </w:numPr>
      </w:pPr>
      <w:r w:rsidRPr="00F54092">
        <w:t>頻寬：</w:t>
      </w:r>
      <w:r w:rsidRPr="00F54092">
        <w:t xml:space="preserve">70Hz </w:t>
      </w:r>
      <w:r w:rsidRPr="00F54092">
        <w:t>至</w:t>
      </w:r>
      <w:r w:rsidRPr="00F54092">
        <w:t xml:space="preserve"> 15000Hz ± 3dB</w:t>
      </w:r>
    </w:p>
    <w:p w14:paraId="7E603B93" w14:textId="77777777" w:rsidR="00F54092" w:rsidRPr="00F54092" w:rsidRDefault="00F54092" w:rsidP="00F54092">
      <w:pPr>
        <w:numPr>
          <w:ilvl w:val="0"/>
          <w:numId w:val="21"/>
        </w:numPr>
      </w:pPr>
      <w:r w:rsidRPr="00F54092">
        <w:rPr>
          <w:b/>
          <w:bCs/>
        </w:rPr>
        <w:lastRenderedPageBreak/>
        <w:t>放大器</w:t>
      </w:r>
      <w:r w:rsidRPr="00F54092">
        <w:rPr>
          <w:b/>
          <w:bCs/>
        </w:rPr>
        <w:t xml:space="preserve"> B</w:t>
      </w:r>
      <w:r w:rsidRPr="00F54092">
        <w:t>：</w:t>
      </w:r>
    </w:p>
    <w:p w14:paraId="4CDA6260" w14:textId="77777777" w:rsidR="00F54092" w:rsidRPr="00F54092" w:rsidRDefault="00F54092" w:rsidP="00F54092">
      <w:pPr>
        <w:numPr>
          <w:ilvl w:val="1"/>
          <w:numId w:val="21"/>
        </w:numPr>
      </w:pPr>
      <w:r w:rsidRPr="00F54092">
        <w:t>功率：</w:t>
      </w:r>
      <w:r w:rsidRPr="00F54092">
        <w:t>3.1W</w:t>
      </w:r>
    </w:p>
    <w:p w14:paraId="70FCCCF8" w14:textId="77777777" w:rsidR="00F54092" w:rsidRPr="00F54092" w:rsidRDefault="00F54092" w:rsidP="00F54092">
      <w:pPr>
        <w:numPr>
          <w:ilvl w:val="1"/>
          <w:numId w:val="21"/>
        </w:numPr>
      </w:pPr>
      <w:r w:rsidRPr="00F54092">
        <w:t>信噪比（</w:t>
      </w:r>
      <w:r w:rsidRPr="00F54092">
        <w:t>SNR</w:t>
      </w:r>
      <w:r w:rsidRPr="00F54092">
        <w:t>）：</w:t>
      </w:r>
      <w:r w:rsidRPr="00F54092">
        <w:t>≥ 80 dB</w:t>
      </w:r>
    </w:p>
    <w:p w14:paraId="2D504CF7" w14:textId="77777777" w:rsidR="00F54092" w:rsidRPr="00F54092" w:rsidRDefault="00F54092" w:rsidP="00F54092">
      <w:pPr>
        <w:numPr>
          <w:ilvl w:val="1"/>
          <w:numId w:val="21"/>
        </w:numPr>
      </w:pPr>
      <w:r w:rsidRPr="00F54092">
        <w:t>全諧波失真</w:t>
      </w:r>
      <w:r w:rsidRPr="00F54092">
        <w:t xml:space="preserve"> + </w:t>
      </w:r>
      <w:r w:rsidRPr="00F54092">
        <w:t>雜訊（</w:t>
      </w:r>
      <w:r w:rsidRPr="00F54092">
        <w:t>THD + N</w:t>
      </w:r>
      <w:r w:rsidRPr="00F54092">
        <w:t>）：</w:t>
      </w:r>
      <w:r w:rsidRPr="00F54092">
        <w:t>&lt; 1%</w:t>
      </w:r>
    </w:p>
    <w:p w14:paraId="7CA577C5" w14:textId="77777777" w:rsidR="00F54092" w:rsidRPr="00F54092" w:rsidRDefault="00F54092" w:rsidP="00F54092">
      <w:pPr>
        <w:numPr>
          <w:ilvl w:val="1"/>
          <w:numId w:val="21"/>
        </w:numPr>
      </w:pPr>
      <w:r w:rsidRPr="00F54092">
        <w:t>頻寬：</w:t>
      </w:r>
      <w:r w:rsidRPr="00F54092">
        <w:t xml:space="preserve">70Hz </w:t>
      </w:r>
      <w:r w:rsidRPr="00F54092">
        <w:t>至</w:t>
      </w:r>
      <w:r w:rsidRPr="00F54092">
        <w:t xml:space="preserve"> 15000Hz ± 3dB</w:t>
      </w:r>
    </w:p>
    <w:p w14:paraId="72F0AAD0" w14:textId="77777777" w:rsidR="00F54092" w:rsidRPr="00F54092" w:rsidRDefault="00F54092" w:rsidP="00F54092">
      <w:pPr>
        <w:numPr>
          <w:ilvl w:val="0"/>
          <w:numId w:val="21"/>
        </w:numPr>
      </w:pPr>
      <w:r w:rsidRPr="00F54092">
        <w:rPr>
          <w:b/>
          <w:bCs/>
        </w:rPr>
        <w:t>放大器</w:t>
      </w:r>
      <w:r w:rsidRPr="00F54092">
        <w:rPr>
          <w:b/>
          <w:bCs/>
        </w:rPr>
        <w:t xml:space="preserve"> C</w:t>
      </w:r>
      <w:r w:rsidRPr="00F54092">
        <w:t>：</w:t>
      </w:r>
    </w:p>
    <w:p w14:paraId="15D5DD49" w14:textId="77777777" w:rsidR="00F54092" w:rsidRPr="00F54092" w:rsidRDefault="00F54092" w:rsidP="00F54092">
      <w:pPr>
        <w:numPr>
          <w:ilvl w:val="1"/>
          <w:numId w:val="21"/>
        </w:numPr>
      </w:pPr>
      <w:r w:rsidRPr="00F54092">
        <w:t>功率：</w:t>
      </w:r>
      <w:r w:rsidRPr="00F54092">
        <w:t>7.5W</w:t>
      </w:r>
    </w:p>
    <w:p w14:paraId="4896E667" w14:textId="77777777" w:rsidR="00F54092" w:rsidRPr="00F54092" w:rsidRDefault="00F54092" w:rsidP="00F54092">
      <w:pPr>
        <w:numPr>
          <w:ilvl w:val="1"/>
          <w:numId w:val="21"/>
        </w:numPr>
      </w:pPr>
      <w:r w:rsidRPr="00F54092">
        <w:t>信噪比（</w:t>
      </w:r>
      <w:r w:rsidRPr="00F54092">
        <w:t>SNR</w:t>
      </w:r>
      <w:r w:rsidRPr="00F54092">
        <w:t>）：</w:t>
      </w:r>
      <w:r w:rsidRPr="00F54092">
        <w:t>≥ 80 dB</w:t>
      </w:r>
    </w:p>
    <w:p w14:paraId="6011CFB0" w14:textId="77777777" w:rsidR="00F54092" w:rsidRPr="00F54092" w:rsidRDefault="00F54092" w:rsidP="00F54092">
      <w:pPr>
        <w:numPr>
          <w:ilvl w:val="1"/>
          <w:numId w:val="21"/>
        </w:numPr>
      </w:pPr>
      <w:r w:rsidRPr="00F54092">
        <w:t>全諧波失真</w:t>
      </w:r>
      <w:r w:rsidRPr="00F54092">
        <w:t xml:space="preserve"> + </w:t>
      </w:r>
      <w:r w:rsidRPr="00F54092">
        <w:t>雜訊（</w:t>
      </w:r>
      <w:r w:rsidRPr="00F54092">
        <w:t>THD + N</w:t>
      </w:r>
      <w:r w:rsidRPr="00F54092">
        <w:t>）：</w:t>
      </w:r>
      <w:r w:rsidRPr="00F54092">
        <w:t>&lt; 1%</w:t>
      </w:r>
    </w:p>
    <w:p w14:paraId="26597DB6" w14:textId="77777777" w:rsidR="00F54092" w:rsidRPr="00F54092" w:rsidRDefault="00F54092" w:rsidP="00F54092">
      <w:pPr>
        <w:numPr>
          <w:ilvl w:val="1"/>
          <w:numId w:val="21"/>
        </w:numPr>
      </w:pPr>
      <w:r w:rsidRPr="00F54092">
        <w:t>頻寬：</w:t>
      </w:r>
      <w:r w:rsidRPr="00F54092">
        <w:t xml:space="preserve">70Hz </w:t>
      </w:r>
      <w:r w:rsidRPr="00F54092">
        <w:t>至</w:t>
      </w:r>
      <w:r w:rsidRPr="00F54092">
        <w:t xml:space="preserve"> 15000Hz ± 3dB</w:t>
      </w:r>
    </w:p>
    <w:p w14:paraId="5CFC5B69" w14:textId="77777777" w:rsidR="00F54092" w:rsidRPr="00F54092" w:rsidRDefault="00F54092" w:rsidP="00F54092">
      <w:r w:rsidRPr="00F54092">
        <w:t xml:space="preserve">SCP-V100 </w:t>
      </w:r>
      <w:r w:rsidRPr="00F54092">
        <w:t>喇叭控制面板是一款強大的多通道音頻控制設備，適用於需要多音頻輸出、音量獨立控制和緊急警報功能的場合。配備堅固耐用的鋁合金外殼，該設備能夠在惡劣的環境下可靠工作，並提供高品質的音頻處理和擴音功能。</w:t>
      </w:r>
    </w:p>
    <w:p w14:paraId="1138BD05" w14:textId="77777777" w:rsidR="00901FE5" w:rsidRPr="00F54092" w:rsidRDefault="00901FE5"/>
    <w:p w14:paraId="5B4A4D99" w14:textId="77777777" w:rsidR="00901FE5" w:rsidRDefault="00901FE5"/>
    <w:p w14:paraId="4165A5F3" w14:textId="77777777" w:rsidR="00901FE5" w:rsidRDefault="00901FE5"/>
    <w:p w14:paraId="4BB425CD" w14:textId="77777777" w:rsidR="00901FE5" w:rsidRDefault="00901FE5"/>
    <w:p w14:paraId="7D971781" w14:textId="77777777" w:rsidR="00901FE5" w:rsidRDefault="00901FE5"/>
    <w:p w14:paraId="1405428B" w14:textId="77777777" w:rsidR="00901FE5" w:rsidRDefault="00901FE5"/>
    <w:p w14:paraId="4C63EFAA" w14:textId="77777777" w:rsidR="00901FE5" w:rsidRDefault="00901FE5"/>
    <w:p w14:paraId="3E8A47E1" w14:textId="77777777" w:rsidR="00901FE5" w:rsidRDefault="00901FE5"/>
    <w:p w14:paraId="0E3D0F31" w14:textId="77777777" w:rsidR="00901FE5" w:rsidRDefault="00901FE5"/>
    <w:p w14:paraId="5E9D949C" w14:textId="77777777" w:rsidR="00901FE5" w:rsidRDefault="00901FE5"/>
    <w:p w14:paraId="6594C5BB" w14:textId="77777777" w:rsidR="00901FE5" w:rsidRDefault="00901FE5"/>
    <w:p w14:paraId="20C6DAC7" w14:textId="77777777" w:rsidR="00901FE5" w:rsidRDefault="00901FE5"/>
    <w:p w14:paraId="4D77D0D2" w14:textId="1B7AE4F0" w:rsidR="001068D1" w:rsidRDefault="001068D1" w:rsidP="001068D1">
      <w:r>
        <w:rPr>
          <w:rFonts w:hint="eastAsia"/>
        </w:rPr>
        <w:lastRenderedPageBreak/>
        <w:t xml:space="preserve">1.4 </w:t>
      </w:r>
      <w:r>
        <w:rPr>
          <w:rFonts w:hint="eastAsia"/>
        </w:rPr>
        <w:t>車載通訊系統</w:t>
      </w:r>
      <w:r>
        <w:rPr>
          <w:rFonts w:hint="eastAsia"/>
        </w:rPr>
        <w:t>-</w:t>
      </w:r>
      <w:r>
        <w:rPr>
          <w:rFonts w:hint="eastAsia"/>
        </w:rPr>
        <w:t>緊急對講機</w:t>
      </w:r>
    </w:p>
    <w:p w14:paraId="0892D52B" w14:textId="4DC3D0F0" w:rsidR="001068D1" w:rsidRPr="006310DF" w:rsidRDefault="001068D1" w:rsidP="001068D1">
      <w:r>
        <w:rPr>
          <w:rFonts w:hint="eastAsia"/>
        </w:rPr>
        <w:t>緊急對講機有以下</w:t>
      </w:r>
      <w:r w:rsidR="003F1B90">
        <w:rPr>
          <w:rFonts w:hint="eastAsia"/>
        </w:rPr>
        <w:t>一種</w:t>
      </w:r>
      <w:r>
        <w:rPr>
          <w:rFonts w:hint="eastAsia"/>
        </w:rPr>
        <w:t>產品：</w:t>
      </w:r>
    </w:p>
    <w:p w14:paraId="699863FD" w14:textId="6C33710F" w:rsidR="00081D71" w:rsidRPr="00081D71" w:rsidRDefault="00951EDB" w:rsidP="00081D71">
      <w:pPr>
        <w:rPr>
          <w:b/>
          <w:bCs/>
        </w:rPr>
      </w:pPr>
      <w:r>
        <w:rPr>
          <w:rFonts w:hint="eastAsia"/>
        </w:rPr>
        <w:t>1.</w:t>
      </w:r>
      <w:r>
        <w:rPr>
          <w:rFonts w:hint="eastAsia"/>
        </w:rPr>
        <w:t>緊急對講機</w:t>
      </w:r>
      <w:r w:rsidR="00081D71" w:rsidRPr="00081D71">
        <w:rPr>
          <w:b/>
          <w:bCs/>
        </w:rPr>
        <w:t>EI-V100</w:t>
      </w:r>
    </w:p>
    <w:p w14:paraId="1640C04D" w14:textId="77777777" w:rsidR="00081D71" w:rsidRPr="00081D71" w:rsidRDefault="00081D71" w:rsidP="00081D71">
      <w:pPr>
        <w:rPr>
          <w:b/>
          <w:bCs/>
        </w:rPr>
      </w:pPr>
      <w:r w:rsidRPr="00081D71">
        <w:rPr>
          <w:b/>
          <w:bCs/>
        </w:rPr>
        <w:t>主要規格：</w:t>
      </w:r>
    </w:p>
    <w:p w14:paraId="4D1DF6DB" w14:textId="77777777" w:rsidR="00081D71" w:rsidRPr="00081D71" w:rsidRDefault="00081D71" w:rsidP="00081D71">
      <w:pPr>
        <w:numPr>
          <w:ilvl w:val="0"/>
          <w:numId w:val="22"/>
        </w:numPr>
      </w:pPr>
      <w:r w:rsidRPr="00081D71">
        <w:rPr>
          <w:b/>
          <w:bCs/>
        </w:rPr>
        <w:t>功率</w:t>
      </w:r>
      <w:r w:rsidRPr="00081D71">
        <w:t>：</w:t>
      </w:r>
      <w:r w:rsidRPr="00081D71">
        <w:t>20W</w:t>
      </w:r>
    </w:p>
    <w:p w14:paraId="119401D5" w14:textId="77777777" w:rsidR="00081D71" w:rsidRPr="00081D71" w:rsidRDefault="00081D71" w:rsidP="00081D71">
      <w:pPr>
        <w:numPr>
          <w:ilvl w:val="0"/>
          <w:numId w:val="22"/>
        </w:numPr>
      </w:pPr>
      <w:r w:rsidRPr="00081D71">
        <w:rPr>
          <w:b/>
          <w:bCs/>
        </w:rPr>
        <w:t>電源供應</w:t>
      </w:r>
      <w:r w:rsidRPr="00081D71">
        <w:t>：</w:t>
      </w:r>
      <w:r w:rsidRPr="00081D71">
        <w:t xml:space="preserve">POE (IEEE 802.3at) </w:t>
      </w:r>
      <w:r w:rsidRPr="00081D71">
        <w:t>或</w:t>
      </w:r>
      <w:r w:rsidRPr="00081D71">
        <w:t xml:space="preserve"> 12VDC</w:t>
      </w:r>
      <w:r w:rsidRPr="00081D71">
        <w:t>（選配）</w:t>
      </w:r>
    </w:p>
    <w:p w14:paraId="76170CC9" w14:textId="77777777" w:rsidR="00081D71" w:rsidRPr="00081D71" w:rsidRDefault="00081D71" w:rsidP="00081D71">
      <w:pPr>
        <w:numPr>
          <w:ilvl w:val="0"/>
          <w:numId w:val="22"/>
        </w:numPr>
      </w:pPr>
      <w:r w:rsidRPr="00081D71">
        <w:rPr>
          <w:b/>
          <w:bCs/>
        </w:rPr>
        <w:t>處理器</w:t>
      </w:r>
      <w:r w:rsidRPr="00081D71">
        <w:t>：</w:t>
      </w:r>
      <w:r w:rsidRPr="00081D71">
        <w:t>ARM Cortex®-A55 (1.2 GHz)</w:t>
      </w:r>
    </w:p>
    <w:p w14:paraId="6D527500" w14:textId="77777777" w:rsidR="00081D71" w:rsidRPr="00081D71" w:rsidRDefault="00081D71" w:rsidP="00081D71">
      <w:pPr>
        <w:numPr>
          <w:ilvl w:val="0"/>
          <w:numId w:val="22"/>
        </w:numPr>
      </w:pPr>
      <w:r w:rsidRPr="00081D71">
        <w:rPr>
          <w:b/>
          <w:bCs/>
        </w:rPr>
        <w:t>記憶體</w:t>
      </w:r>
      <w:r w:rsidRPr="00081D71">
        <w:t>：板載</w:t>
      </w:r>
      <w:r w:rsidRPr="00081D71">
        <w:t xml:space="preserve"> 2GB DDR4 SDRAM / 64GB ROM</w:t>
      </w:r>
    </w:p>
    <w:p w14:paraId="0F5F761E" w14:textId="77777777" w:rsidR="00081D71" w:rsidRPr="00081D71" w:rsidRDefault="00081D71" w:rsidP="00081D71">
      <w:pPr>
        <w:numPr>
          <w:ilvl w:val="0"/>
          <w:numId w:val="22"/>
        </w:numPr>
      </w:pPr>
      <w:r w:rsidRPr="00081D71">
        <w:rPr>
          <w:b/>
          <w:bCs/>
        </w:rPr>
        <w:t>對講功能</w:t>
      </w:r>
      <w:r w:rsidRPr="00081D71">
        <w:t>：</w:t>
      </w:r>
    </w:p>
    <w:p w14:paraId="5C430CC7" w14:textId="77777777" w:rsidR="00081D71" w:rsidRPr="00081D71" w:rsidRDefault="00081D71" w:rsidP="00081D71">
      <w:pPr>
        <w:numPr>
          <w:ilvl w:val="1"/>
          <w:numId w:val="22"/>
        </w:numPr>
      </w:pPr>
      <w:r w:rsidRPr="00081D71">
        <w:t>喇叭：</w:t>
      </w:r>
      <w:r w:rsidRPr="00081D71">
        <w:t>3W</w:t>
      </w:r>
    </w:p>
    <w:p w14:paraId="134E0AC2" w14:textId="77777777" w:rsidR="00081D71" w:rsidRPr="00081D71" w:rsidRDefault="00081D71" w:rsidP="00081D71">
      <w:pPr>
        <w:numPr>
          <w:ilvl w:val="1"/>
          <w:numId w:val="22"/>
        </w:numPr>
      </w:pPr>
      <w:r w:rsidRPr="00081D71">
        <w:t>電容式麥克風</w:t>
      </w:r>
    </w:p>
    <w:p w14:paraId="33FF6D80" w14:textId="77777777" w:rsidR="00081D71" w:rsidRPr="00081D71" w:rsidRDefault="00081D71" w:rsidP="00081D71">
      <w:pPr>
        <w:numPr>
          <w:ilvl w:val="0"/>
          <w:numId w:val="22"/>
        </w:numPr>
      </w:pPr>
      <w:r w:rsidRPr="00081D71">
        <w:rPr>
          <w:b/>
          <w:bCs/>
        </w:rPr>
        <w:t>攝像頭</w:t>
      </w:r>
      <w:r w:rsidRPr="00081D71">
        <w:t>：</w:t>
      </w:r>
    </w:p>
    <w:p w14:paraId="691883BD" w14:textId="77777777" w:rsidR="00081D71" w:rsidRPr="00081D71" w:rsidRDefault="00081D71" w:rsidP="00081D71">
      <w:pPr>
        <w:numPr>
          <w:ilvl w:val="1"/>
          <w:numId w:val="22"/>
        </w:numPr>
      </w:pPr>
      <w:r w:rsidRPr="00081D71">
        <w:t>1/2.8</w:t>
      </w:r>
      <w:r w:rsidRPr="00081D71">
        <w:t>吋，</w:t>
      </w:r>
      <w:r w:rsidRPr="00081D71">
        <w:t>500</w:t>
      </w:r>
      <w:r w:rsidRPr="00081D71">
        <w:t>萬像素</w:t>
      </w:r>
    </w:p>
    <w:p w14:paraId="6C82EB5C" w14:textId="77777777" w:rsidR="00081D71" w:rsidRPr="00081D71" w:rsidRDefault="00081D71" w:rsidP="00081D71">
      <w:pPr>
        <w:numPr>
          <w:ilvl w:val="1"/>
          <w:numId w:val="22"/>
        </w:numPr>
      </w:pPr>
      <w:r w:rsidRPr="00081D71">
        <w:t>Sony Starvis™</w:t>
      </w:r>
      <w:r w:rsidRPr="00081D71">
        <w:t>感測器</w:t>
      </w:r>
    </w:p>
    <w:p w14:paraId="758C125E" w14:textId="77777777" w:rsidR="00081D71" w:rsidRPr="00081D71" w:rsidRDefault="00081D71" w:rsidP="00081D71">
      <w:pPr>
        <w:numPr>
          <w:ilvl w:val="1"/>
          <w:numId w:val="22"/>
        </w:numPr>
      </w:pPr>
      <w:r w:rsidRPr="00081D71">
        <w:t>支援</w:t>
      </w:r>
      <w:r w:rsidRPr="00081D71">
        <w:t>25/30</w:t>
      </w:r>
      <w:r w:rsidRPr="00081D71">
        <w:t>幀每秒（</w:t>
      </w:r>
      <w:r w:rsidRPr="00081D71">
        <w:t>FPS</w:t>
      </w:r>
      <w:r w:rsidRPr="00081D71">
        <w:t>）的影像輸出</w:t>
      </w:r>
    </w:p>
    <w:p w14:paraId="19A99A5C" w14:textId="77777777" w:rsidR="00081D71" w:rsidRPr="00081D71" w:rsidRDefault="00081D71" w:rsidP="00081D71">
      <w:pPr>
        <w:numPr>
          <w:ilvl w:val="0"/>
          <w:numId w:val="22"/>
        </w:numPr>
      </w:pPr>
      <w:r w:rsidRPr="00081D71">
        <w:rPr>
          <w:b/>
          <w:bCs/>
        </w:rPr>
        <w:t>壓縮格式</w:t>
      </w:r>
      <w:r w:rsidRPr="00081D71">
        <w:t>：</w:t>
      </w:r>
    </w:p>
    <w:p w14:paraId="1A9378CA" w14:textId="77777777" w:rsidR="00081D71" w:rsidRPr="00081D71" w:rsidRDefault="00081D71" w:rsidP="00081D71">
      <w:pPr>
        <w:numPr>
          <w:ilvl w:val="1"/>
          <w:numId w:val="22"/>
        </w:numPr>
      </w:pPr>
      <w:r w:rsidRPr="00081D71">
        <w:t>影像：</w:t>
      </w:r>
      <w:r w:rsidRPr="00081D71">
        <w:t>H.264</w:t>
      </w:r>
    </w:p>
    <w:p w14:paraId="268DAE28" w14:textId="77777777" w:rsidR="00081D71" w:rsidRPr="00081D71" w:rsidRDefault="00081D71" w:rsidP="00081D71">
      <w:pPr>
        <w:numPr>
          <w:ilvl w:val="1"/>
          <w:numId w:val="22"/>
        </w:numPr>
      </w:pPr>
      <w:r w:rsidRPr="00081D71">
        <w:t>音頻：</w:t>
      </w:r>
      <w:r w:rsidRPr="00081D71">
        <w:t>G.711</w:t>
      </w:r>
    </w:p>
    <w:p w14:paraId="245F0708" w14:textId="77777777" w:rsidR="00081D71" w:rsidRPr="00081D71" w:rsidRDefault="00081D71" w:rsidP="00081D71">
      <w:pPr>
        <w:rPr>
          <w:b/>
          <w:bCs/>
        </w:rPr>
      </w:pPr>
      <w:r w:rsidRPr="00081D71">
        <w:rPr>
          <w:b/>
          <w:bCs/>
        </w:rPr>
        <w:t>功能特點：</w:t>
      </w:r>
    </w:p>
    <w:p w14:paraId="6C9D70DB" w14:textId="77777777" w:rsidR="00081D71" w:rsidRPr="00081D71" w:rsidRDefault="00081D71" w:rsidP="00081D71">
      <w:pPr>
        <w:numPr>
          <w:ilvl w:val="0"/>
          <w:numId w:val="23"/>
        </w:numPr>
      </w:pPr>
      <w:r w:rsidRPr="00081D71">
        <w:rPr>
          <w:b/>
          <w:bCs/>
        </w:rPr>
        <w:t>內嵌</w:t>
      </w:r>
      <w:r w:rsidRPr="00081D71">
        <w:rPr>
          <w:b/>
          <w:bCs/>
        </w:rPr>
        <w:t>Yocto</w:t>
      </w:r>
      <w:r w:rsidRPr="00081D71">
        <w:rPr>
          <w:b/>
          <w:bCs/>
        </w:rPr>
        <w:t>操作系統</w:t>
      </w:r>
      <w:r w:rsidRPr="00081D71">
        <w:t>：提供穩定的系統環境，確保設備運行可靠。</w:t>
      </w:r>
    </w:p>
    <w:p w14:paraId="6EFF6F2D" w14:textId="77777777" w:rsidR="00081D71" w:rsidRPr="00081D71" w:rsidRDefault="00081D71" w:rsidP="00081D71">
      <w:pPr>
        <w:numPr>
          <w:ilvl w:val="0"/>
          <w:numId w:val="23"/>
        </w:numPr>
      </w:pPr>
      <w:r w:rsidRPr="00081D71">
        <w:rPr>
          <w:b/>
          <w:bCs/>
        </w:rPr>
        <w:t>完全相容</w:t>
      </w:r>
      <w:r w:rsidRPr="00081D71">
        <w:rPr>
          <w:b/>
          <w:bCs/>
        </w:rPr>
        <w:t>ONVIF</w:t>
      </w:r>
      <w:r w:rsidRPr="00081D71">
        <w:rPr>
          <w:b/>
          <w:bCs/>
        </w:rPr>
        <w:t>標準</w:t>
      </w:r>
      <w:r w:rsidRPr="00081D71">
        <w:t>：確保與不同的視訊監控系統無縫整合。</w:t>
      </w:r>
    </w:p>
    <w:p w14:paraId="585907A9" w14:textId="77777777" w:rsidR="00081D71" w:rsidRPr="00081D71" w:rsidRDefault="00081D71" w:rsidP="00081D71">
      <w:pPr>
        <w:numPr>
          <w:ilvl w:val="0"/>
          <w:numId w:val="23"/>
        </w:numPr>
      </w:pPr>
      <w:r w:rsidRPr="00081D71">
        <w:rPr>
          <w:b/>
          <w:bCs/>
        </w:rPr>
        <w:t xml:space="preserve">PoE (IEEE 802.3at) </w:t>
      </w:r>
      <w:r w:rsidRPr="00081D71">
        <w:rPr>
          <w:b/>
          <w:bCs/>
        </w:rPr>
        <w:t>支援</w:t>
      </w:r>
      <w:r w:rsidRPr="00081D71">
        <w:t>：簡化布線，提供方便的電源和網絡供應。</w:t>
      </w:r>
    </w:p>
    <w:p w14:paraId="6A87B10A" w14:textId="77777777" w:rsidR="00081D71" w:rsidRPr="00081D71" w:rsidRDefault="00081D71" w:rsidP="00081D71">
      <w:pPr>
        <w:numPr>
          <w:ilvl w:val="0"/>
          <w:numId w:val="23"/>
        </w:numPr>
      </w:pPr>
      <w:r w:rsidRPr="00081D71">
        <w:rPr>
          <w:b/>
          <w:bCs/>
        </w:rPr>
        <w:t>高效的</w:t>
      </w:r>
      <w:r w:rsidRPr="00081D71">
        <w:rPr>
          <w:b/>
          <w:bCs/>
        </w:rPr>
        <w:t>ARM Cortex®-A55</w:t>
      </w:r>
      <w:r w:rsidRPr="00081D71">
        <w:rPr>
          <w:b/>
          <w:bCs/>
        </w:rPr>
        <w:t>處理器</w:t>
      </w:r>
      <w:r w:rsidRPr="00081D71">
        <w:t>：確保處理語音和視訊通訊時的效能和穩定性。</w:t>
      </w:r>
    </w:p>
    <w:p w14:paraId="729FB3E2" w14:textId="77777777" w:rsidR="00081D71" w:rsidRPr="00081D71" w:rsidRDefault="00081D71" w:rsidP="00081D71">
      <w:pPr>
        <w:numPr>
          <w:ilvl w:val="0"/>
          <w:numId w:val="23"/>
        </w:numPr>
      </w:pPr>
      <w:r w:rsidRPr="00081D71">
        <w:rPr>
          <w:b/>
          <w:bCs/>
        </w:rPr>
        <w:lastRenderedPageBreak/>
        <w:t>專業級攝影鏡頭</w:t>
      </w:r>
      <w:r w:rsidRPr="00081D71">
        <w:t>：達到</w:t>
      </w:r>
      <w:r w:rsidRPr="00081D71">
        <w:t>500</w:t>
      </w:r>
      <w:r w:rsidRPr="00081D71">
        <w:t>萬像素，提供清晰的影像輸出，適合高質量的監控需求。</w:t>
      </w:r>
    </w:p>
    <w:p w14:paraId="73C4CA7A" w14:textId="77777777" w:rsidR="00081D71" w:rsidRPr="00081D71" w:rsidRDefault="00081D71" w:rsidP="00081D71">
      <w:pPr>
        <w:numPr>
          <w:ilvl w:val="0"/>
          <w:numId w:val="23"/>
        </w:numPr>
      </w:pPr>
      <w:r w:rsidRPr="00081D71">
        <w:rPr>
          <w:b/>
          <w:bCs/>
        </w:rPr>
        <w:t>使用</w:t>
      </w:r>
      <w:r w:rsidRPr="00081D71">
        <w:rPr>
          <w:b/>
          <w:bCs/>
        </w:rPr>
        <w:t>SIP</w:t>
      </w:r>
      <w:r w:rsidRPr="00081D71">
        <w:rPr>
          <w:b/>
          <w:bCs/>
        </w:rPr>
        <w:t>通信協議</w:t>
      </w:r>
      <w:r w:rsidRPr="00081D71">
        <w:t>：確保語音通訊的穩定性和高效性。</w:t>
      </w:r>
    </w:p>
    <w:p w14:paraId="5F98A161" w14:textId="77777777" w:rsidR="00081D71" w:rsidRPr="00081D71" w:rsidRDefault="00081D71" w:rsidP="00081D71">
      <w:pPr>
        <w:numPr>
          <w:ilvl w:val="0"/>
          <w:numId w:val="23"/>
        </w:numPr>
      </w:pPr>
      <w:r w:rsidRPr="00081D71">
        <w:rPr>
          <w:b/>
          <w:bCs/>
        </w:rPr>
        <w:t>內建多功能攝像頭</w:t>
      </w:r>
      <w:r w:rsidRPr="00081D71">
        <w:t>：可作為獨立的監控設備，具備監視功能，提升安全性。</w:t>
      </w:r>
    </w:p>
    <w:p w14:paraId="7D73F833" w14:textId="77777777" w:rsidR="00081D71" w:rsidRPr="00081D71" w:rsidRDefault="00081D71" w:rsidP="00081D71">
      <w:pPr>
        <w:rPr>
          <w:b/>
          <w:bCs/>
        </w:rPr>
      </w:pPr>
      <w:r w:rsidRPr="00081D71">
        <w:rPr>
          <w:b/>
          <w:bCs/>
        </w:rPr>
        <w:t>介面：</w:t>
      </w:r>
    </w:p>
    <w:p w14:paraId="6505C74B" w14:textId="77777777" w:rsidR="00081D71" w:rsidRPr="00081D71" w:rsidRDefault="00081D71" w:rsidP="00081D71">
      <w:pPr>
        <w:numPr>
          <w:ilvl w:val="0"/>
          <w:numId w:val="24"/>
        </w:numPr>
      </w:pPr>
      <w:r w:rsidRPr="00081D71">
        <w:rPr>
          <w:b/>
          <w:bCs/>
        </w:rPr>
        <w:t>網路介面</w:t>
      </w:r>
      <w:r w:rsidRPr="00081D71">
        <w:t>：</w:t>
      </w:r>
      <w:r w:rsidRPr="00081D71">
        <w:t>LAN 10/100Mbps × 1</w:t>
      </w:r>
    </w:p>
    <w:p w14:paraId="29BB715F" w14:textId="77777777" w:rsidR="00081D71" w:rsidRPr="00081D71" w:rsidRDefault="00081D71" w:rsidP="00081D71">
      <w:pPr>
        <w:numPr>
          <w:ilvl w:val="0"/>
          <w:numId w:val="24"/>
        </w:numPr>
      </w:pPr>
      <w:r w:rsidRPr="00081D71">
        <w:rPr>
          <w:b/>
          <w:bCs/>
        </w:rPr>
        <w:t>按鈕</w:t>
      </w:r>
      <w:r w:rsidRPr="00081D71">
        <w:t>：紅色按壓按鈕</w:t>
      </w:r>
    </w:p>
    <w:p w14:paraId="16F91D49" w14:textId="77777777" w:rsidR="00081D71" w:rsidRPr="00081D71" w:rsidRDefault="00081D71" w:rsidP="00081D71">
      <w:pPr>
        <w:numPr>
          <w:ilvl w:val="0"/>
          <w:numId w:val="24"/>
        </w:numPr>
      </w:pPr>
      <w:r w:rsidRPr="00081D71">
        <w:rPr>
          <w:b/>
          <w:bCs/>
        </w:rPr>
        <w:t>網路協議</w:t>
      </w:r>
      <w:r w:rsidRPr="00081D71">
        <w:t>：</w:t>
      </w:r>
      <w:r w:rsidRPr="00081D71">
        <w:t>TCP/IP</w:t>
      </w:r>
      <w:r w:rsidRPr="00081D71">
        <w:t>、</w:t>
      </w:r>
      <w:r w:rsidRPr="00081D71">
        <w:t>UDP</w:t>
      </w:r>
      <w:r w:rsidRPr="00081D71">
        <w:t>、</w:t>
      </w:r>
      <w:r w:rsidRPr="00081D71">
        <w:t>Modbus</w:t>
      </w:r>
    </w:p>
    <w:p w14:paraId="6DE52FD7" w14:textId="77777777" w:rsidR="00081D71" w:rsidRPr="00081D71" w:rsidRDefault="00081D71" w:rsidP="00081D71">
      <w:pPr>
        <w:rPr>
          <w:b/>
          <w:bCs/>
        </w:rPr>
      </w:pPr>
      <w:r w:rsidRPr="00081D71">
        <w:rPr>
          <w:b/>
          <w:bCs/>
        </w:rPr>
        <w:t>物理參數：</w:t>
      </w:r>
    </w:p>
    <w:p w14:paraId="0C693F66" w14:textId="77777777" w:rsidR="00081D71" w:rsidRPr="00081D71" w:rsidRDefault="00081D71" w:rsidP="00081D71">
      <w:pPr>
        <w:numPr>
          <w:ilvl w:val="0"/>
          <w:numId w:val="25"/>
        </w:numPr>
      </w:pPr>
      <w:r w:rsidRPr="00081D71">
        <w:rPr>
          <w:b/>
          <w:bCs/>
        </w:rPr>
        <w:t>尺寸</w:t>
      </w:r>
      <w:r w:rsidRPr="00081D71">
        <w:t>：</w:t>
      </w:r>
      <w:r w:rsidRPr="00081D71">
        <w:t>250 × 100 × 100 mm</w:t>
      </w:r>
    </w:p>
    <w:p w14:paraId="3CB1DBEF" w14:textId="77777777" w:rsidR="00081D71" w:rsidRPr="00081D71" w:rsidRDefault="00081D71" w:rsidP="00081D71">
      <w:pPr>
        <w:numPr>
          <w:ilvl w:val="0"/>
          <w:numId w:val="25"/>
        </w:numPr>
      </w:pPr>
      <w:r w:rsidRPr="00081D71">
        <w:rPr>
          <w:b/>
          <w:bCs/>
        </w:rPr>
        <w:t>安裝方式</w:t>
      </w:r>
      <w:r w:rsidRPr="00081D71">
        <w:t>：壁掛式</w:t>
      </w:r>
    </w:p>
    <w:p w14:paraId="0E4F3C4A" w14:textId="77777777" w:rsidR="00081D71" w:rsidRPr="00081D71" w:rsidRDefault="00081D71" w:rsidP="00081D71">
      <w:pPr>
        <w:numPr>
          <w:ilvl w:val="0"/>
          <w:numId w:val="25"/>
        </w:numPr>
      </w:pPr>
      <w:r w:rsidRPr="00081D71">
        <w:rPr>
          <w:b/>
          <w:bCs/>
        </w:rPr>
        <w:t>工作溫度</w:t>
      </w:r>
      <w:r w:rsidRPr="00081D71">
        <w:t>：</w:t>
      </w:r>
      <w:r w:rsidRPr="00081D71">
        <w:t xml:space="preserve">-5°C </w:t>
      </w:r>
      <w:r w:rsidRPr="00081D71">
        <w:t>至</w:t>
      </w:r>
      <w:r w:rsidRPr="00081D71">
        <w:t xml:space="preserve"> +60°C</w:t>
      </w:r>
      <w:r w:rsidRPr="00081D71">
        <w:t>（</w:t>
      </w:r>
      <w:r w:rsidRPr="00081D71">
        <w:t>95% @ 40°C</w:t>
      </w:r>
      <w:r w:rsidRPr="00081D71">
        <w:t>，非冷凝）</w:t>
      </w:r>
    </w:p>
    <w:p w14:paraId="7B11CF85" w14:textId="3435B34C" w:rsidR="00081D71" w:rsidRPr="00081D71" w:rsidRDefault="00081D71" w:rsidP="00081D71">
      <w:pPr>
        <w:numPr>
          <w:ilvl w:val="0"/>
          <w:numId w:val="25"/>
        </w:numPr>
      </w:pPr>
      <w:r w:rsidRPr="00081D71">
        <w:rPr>
          <w:b/>
          <w:bCs/>
        </w:rPr>
        <w:t>操作系統</w:t>
      </w:r>
      <w:r w:rsidRPr="00081D71">
        <w:t>：</w:t>
      </w:r>
      <w:r w:rsidRPr="00081D71">
        <w:t>Yocto (Yocto Project Reference Distro) 3.1.21 (dunfell)</w:t>
      </w:r>
    </w:p>
    <w:p w14:paraId="75532304" w14:textId="77777777" w:rsidR="00081D71" w:rsidRPr="00081D71" w:rsidRDefault="00081D71" w:rsidP="00081D71">
      <w:r w:rsidRPr="00081D71">
        <w:t xml:space="preserve">EI-V100 </w:t>
      </w:r>
      <w:r w:rsidRPr="00081D71">
        <w:t>對講機是一款功能強大的通訊設備，結合了對講和視訊監控功能，特別適合需要高質量語音通訊和監控的場景。它的攝像頭具有</w:t>
      </w:r>
      <w:r w:rsidRPr="00081D71">
        <w:t>500</w:t>
      </w:r>
      <w:r w:rsidRPr="00081D71">
        <w:t>萬像素的解析度，配合</w:t>
      </w:r>
      <w:r w:rsidRPr="00081D71">
        <w:t>Sony Starvis™</w:t>
      </w:r>
      <w:r w:rsidRPr="00081D71">
        <w:t>感測器，能夠在低光環境下提供清晰的影像。該設備支援</w:t>
      </w:r>
      <w:r w:rsidRPr="00081D71">
        <w:t>SIP</w:t>
      </w:r>
      <w:r w:rsidRPr="00081D71">
        <w:t>通信協議和</w:t>
      </w:r>
      <w:r w:rsidRPr="00081D71">
        <w:t>PoE</w:t>
      </w:r>
      <w:r w:rsidRPr="00081D71">
        <w:t>供電，適合簡化安裝和減少佈線需求。其堅固的設計和內建</w:t>
      </w:r>
      <w:r w:rsidRPr="00081D71">
        <w:t>Yocto</w:t>
      </w:r>
      <w:r w:rsidRPr="00081D71">
        <w:t>操作系統，確保了長期的穩定運行。</w:t>
      </w:r>
    </w:p>
    <w:p w14:paraId="40B3D178" w14:textId="77777777" w:rsidR="001068D1" w:rsidRPr="00081D71" w:rsidRDefault="001068D1"/>
    <w:p w14:paraId="7EDD3F27" w14:textId="77777777" w:rsidR="00901FE5" w:rsidRDefault="00901FE5"/>
    <w:p w14:paraId="2EB07A8B" w14:textId="77777777" w:rsidR="00901FE5" w:rsidRDefault="00901FE5"/>
    <w:p w14:paraId="6B30FE6D" w14:textId="77777777" w:rsidR="00901FE5" w:rsidRDefault="00901FE5"/>
    <w:p w14:paraId="1082D656" w14:textId="77777777" w:rsidR="00363F24" w:rsidRDefault="00363F24"/>
    <w:p w14:paraId="77563530" w14:textId="77777777" w:rsidR="00363F24" w:rsidRDefault="00363F24"/>
    <w:p w14:paraId="50C8EF66" w14:textId="77777777" w:rsidR="00363F24" w:rsidRDefault="00363F24"/>
    <w:p w14:paraId="294F6F58" w14:textId="6D9A05F1" w:rsidR="00F0310E" w:rsidRDefault="00F0310E" w:rsidP="00F0310E">
      <w:r>
        <w:rPr>
          <w:rFonts w:hint="eastAsia"/>
        </w:rPr>
        <w:lastRenderedPageBreak/>
        <w:t xml:space="preserve">1.5 </w:t>
      </w:r>
      <w:r>
        <w:rPr>
          <w:rFonts w:hint="eastAsia"/>
        </w:rPr>
        <w:t>車載通訊系統</w:t>
      </w:r>
      <w:r>
        <w:rPr>
          <w:rFonts w:hint="eastAsia"/>
        </w:rPr>
        <w:t>-</w:t>
      </w:r>
      <w:r>
        <w:rPr>
          <w:rFonts w:hint="eastAsia"/>
        </w:rPr>
        <w:t>話筒</w:t>
      </w:r>
    </w:p>
    <w:p w14:paraId="1526C988" w14:textId="2C33FE82" w:rsidR="00910A80" w:rsidRPr="00910A80" w:rsidRDefault="00910A80" w:rsidP="00F0310E">
      <w:r>
        <w:rPr>
          <w:rFonts w:hint="eastAsia"/>
        </w:rPr>
        <w:t>話筒有以下</w:t>
      </w:r>
      <w:r w:rsidR="003F1B90">
        <w:rPr>
          <w:rFonts w:hint="eastAsia"/>
        </w:rPr>
        <w:t>一種</w:t>
      </w:r>
      <w:r>
        <w:rPr>
          <w:rFonts w:hint="eastAsia"/>
        </w:rPr>
        <w:t>產品：</w:t>
      </w:r>
    </w:p>
    <w:p w14:paraId="65FC905E" w14:textId="61B77F44" w:rsidR="00E33702" w:rsidRPr="00E33702" w:rsidRDefault="00E33702" w:rsidP="00F0310E">
      <w:pPr>
        <w:rPr>
          <w:b/>
          <w:bCs/>
        </w:rPr>
      </w:pPr>
      <w:r>
        <w:rPr>
          <w:rFonts w:hint="eastAsia"/>
        </w:rPr>
        <w:t>1.</w:t>
      </w:r>
      <w:r>
        <w:rPr>
          <w:rFonts w:hint="eastAsia"/>
        </w:rPr>
        <w:t>話筒</w:t>
      </w:r>
      <w:r>
        <w:rPr>
          <w:rFonts w:hint="eastAsia"/>
        </w:rPr>
        <w:t>Handset</w:t>
      </w:r>
    </w:p>
    <w:p w14:paraId="0CCB6681" w14:textId="41251F46" w:rsidR="00A92499" w:rsidRPr="00A92499" w:rsidRDefault="00A92499" w:rsidP="00A92499">
      <w:pPr>
        <w:rPr>
          <w:b/>
          <w:bCs/>
        </w:rPr>
      </w:pPr>
      <w:r w:rsidRPr="00A92499">
        <w:rPr>
          <w:b/>
          <w:bCs/>
        </w:rPr>
        <w:t>主要規格：</w:t>
      </w:r>
    </w:p>
    <w:p w14:paraId="72280E52" w14:textId="77777777" w:rsidR="00A92499" w:rsidRPr="00A92499" w:rsidRDefault="00A92499" w:rsidP="00A92499">
      <w:pPr>
        <w:numPr>
          <w:ilvl w:val="0"/>
          <w:numId w:val="26"/>
        </w:numPr>
      </w:pPr>
      <w:r w:rsidRPr="00A92499">
        <w:rPr>
          <w:b/>
          <w:bCs/>
        </w:rPr>
        <w:t>話筒麥克風類型</w:t>
      </w:r>
      <w:r w:rsidRPr="00A92499">
        <w:t>：</w:t>
      </w:r>
    </w:p>
    <w:p w14:paraId="05BA471E" w14:textId="77777777" w:rsidR="00A92499" w:rsidRPr="00A92499" w:rsidRDefault="00A92499" w:rsidP="00A92499">
      <w:pPr>
        <w:numPr>
          <w:ilvl w:val="1"/>
          <w:numId w:val="26"/>
        </w:numPr>
      </w:pPr>
      <w:r w:rsidRPr="00A92499">
        <w:t>使用</w:t>
      </w:r>
      <w:r w:rsidRPr="00A92499">
        <w:t xml:space="preserve"> </w:t>
      </w:r>
      <w:r w:rsidRPr="00A92499">
        <w:rPr>
          <w:b/>
          <w:bCs/>
        </w:rPr>
        <w:t>電容式麥克風</w:t>
      </w:r>
      <w:r w:rsidRPr="00A92499">
        <w:t>，這種麥克風靈敏度高，能夠捕捉清晰的語音訊號，適合用於列車廣播與通訊環境。</w:t>
      </w:r>
    </w:p>
    <w:p w14:paraId="56470FF5" w14:textId="77777777" w:rsidR="00A92499" w:rsidRPr="00A92499" w:rsidRDefault="00A92499" w:rsidP="00A92499">
      <w:pPr>
        <w:numPr>
          <w:ilvl w:val="0"/>
          <w:numId w:val="26"/>
        </w:numPr>
      </w:pPr>
      <w:r w:rsidRPr="00A92499">
        <w:rPr>
          <w:b/>
          <w:bCs/>
        </w:rPr>
        <w:t>話筒麥克風接收範圍</w:t>
      </w:r>
      <w:r w:rsidRPr="00A92499">
        <w:t>：</w:t>
      </w:r>
    </w:p>
    <w:p w14:paraId="7F3BFD78" w14:textId="77777777" w:rsidR="00A92499" w:rsidRPr="00A92499" w:rsidRDefault="00A92499" w:rsidP="00A92499">
      <w:pPr>
        <w:numPr>
          <w:ilvl w:val="1"/>
          <w:numId w:val="26"/>
        </w:numPr>
      </w:pPr>
      <w:r w:rsidRPr="00A92499">
        <w:rPr>
          <w:b/>
          <w:bCs/>
        </w:rPr>
        <w:t>全向性</w:t>
      </w:r>
      <w:r w:rsidRPr="00A92499">
        <w:t>麥克風，這意味著它可以從各個方向接收到聲音，無需將話筒對準特定方向，也能清晰地捕捉駕駛員的語音。</w:t>
      </w:r>
    </w:p>
    <w:p w14:paraId="3B77F222" w14:textId="77777777" w:rsidR="00A92499" w:rsidRPr="00A92499" w:rsidRDefault="00A92499" w:rsidP="00A92499">
      <w:pPr>
        <w:numPr>
          <w:ilvl w:val="0"/>
          <w:numId w:val="26"/>
        </w:numPr>
      </w:pPr>
      <w:r w:rsidRPr="00A92499">
        <w:rPr>
          <w:b/>
          <w:bCs/>
        </w:rPr>
        <w:t>話筒喇叭輸出聲壓準位</w:t>
      </w:r>
      <w:r w:rsidRPr="00A92499">
        <w:t>：</w:t>
      </w:r>
    </w:p>
    <w:p w14:paraId="0390E0D7" w14:textId="77777777" w:rsidR="00A92499" w:rsidRPr="00A92499" w:rsidRDefault="00A92499" w:rsidP="00A92499">
      <w:pPr>
        <w:numPr>
          <w:ilvl w:val="1"/>
          <w:numId w:val="26"/>
        </w:numPr>
      </w:pPr>
      <w:r w:rsidRPr="00A92499">
        <w:t>話筒配備了三段硬體調整功能，能根據需要調整喇叭輸出的聲壓級別。調整範圍從</w:t>
      </w:r>
      <w:r w:rsidRPr="00A92499">
        <w:t xml:space="preserve"> </w:t>
      </w:r>
      <w:r w:rsidRPr="00A92499">
        <w:rPr>
          <w:b/>
          <w:bCs/>
        </w:rPr>
        <w:t xml:space="preserve">95 dB </w:t>
      </w:r>
      <w:r w:rsidRPr="00A92499">
        <w:rPr>
          <w:b/>
          <w:bCs/>
        </w:rPr>
        <w:t>到</w:t>
      </w:r>
      <w:r w:rsidRPr="00A92499">
        <w:rPr>
          <w:b/>
          <w:bCs/>
        </w:rPr>
        <w:t xml:space="preserve"> 120 dB</w:t>
      </w:r>
      <w:r w:rsidRPr="00A92499">
        <w:t>，這提供了靈活性，讓駕駛員在不同噪音環境下依然能進行有效廣播。</w:t>
      </w:r>
    </w:p>
    <w:p w14:paraId="680E4D74" w14:textId="77777777" w:rsidR="00A92499" w:rsidRPr="00A92499" w:rsidRDefault="00A92499" w:rsidP="00A92499">
      <w:pPr>
        <w:rPr>
          <w:b/>
          <w:bCs/>
        </w:rPr>
      </w:pPr>
      <w:r w:rsidRPr="00A92499">
        <w:rPr>
          <w:b/>
          <w:bCs/>
        </w:rPr>
        <w:t>話筒的功能特點：</w:t>
      </w:r>
    </w:p>
    <w:p w14:paraId="07BE4192" w14:textId="77777777" w:rsidR="00A92499" w:rsidRPr="00A92499" w:rsidRDefault="00A92499" w:rsidP="00A92499">
      <w:pPr>
        <w:numPr>
          <w:ilvl w:val="0"/>
          <w:numId w:val="27"/>
        </w:numPr>
      </w:pPr>
      <w:r w:rsidRPr="00A92499">
        <w:rPr>
          <w:b/>
          <w:bCs/>
        </w:rPr>
        <w:t>通用話筒特性</w:t>
      </w:r>
      <w:r w:rsidRPr="00A92499">
        <w:t>：</w:t>
      </w:r>
    </w:p>
    <w:p w14:paraId="28E63D21" w14:textId="77777777" w:rsidR="00A92499" w:rsidRPr="00A92499" w:rsidRDefault="00A92499" w:rsidP="00A92499">
      <w:pPr>
        <w:numPr>
          <w:ilvl w:val="1"/>
          <w:numId w:val="27"/>
        </w:numPr>
      </w:pPr>
      <w:r w:rsidRPr="00A92499">
        <w:rPr>
          <w:b/>
          <w:bCs/>
        </w:rPr>
        <w:t>駕駛員使用方式</w:t>
      </w:r>
      <w:r w:rsidRPr="00A92499">
        <w:t>：當駕駛員拿起通用話筒時，可以選擇進入廣播模式，並按下通話開關進行廣播。廣播完成後，將話筒放回話筒架上即可自動取消廣播。</w:t>
      </w:r>
    </w:p>
    <w:p w14:paraId="23C3F295" w14:textId="77777777" w:rsidR="00A92499" w:rsidRPr="00A92499" w:rsidRDefault="00A92499" w:rsidP="00A92499">
      <w:pPr>
        <w:numPr>
          <w:ilvl w:val="1"/>
          <w:numId w:val="27"/>
        </w:numPr>
      </w:pPr>
      <w:r w:rsidRPr="00A92499">
        <w:rPr>
          <w:b/>
          <w:bCs/>
        </w:rPr>
        <w:t>語音通訊</w:t>
      </w:r>
      <w:r w:rsidRPr="00A92499">
        <w:t>：通用話筒可用於所有列車通訊系統的語音通訊，這使它成為多用途的話筒，既可廣播又可進行語音通話。</w:t>
      </w:r>
    </w:p>
    <w:p w14:paraId="2F3DFE92" w14:textId="77777777" w:rsidR="00A92499" w:rsidRPr="00A92499" w:rsidRDefault="00A92499" w:rsidP="00A92499">
      <w:pPr>
        <w:numPr>
          <w:ilvl w:val="0"/>
          <w:numId w:val="27"/>
        </w:numPr>
      </w:pPr>
      <w:r w:rsidRPr="00A92499">
        <w:rPr>
          <w:b/>
          <w:bCs/>
        </w:rPr>
        <w:t>廣播話筒特性</w:t>
      </w:r>
      <w:r w:rsidRPr="00A92499">
        <w:t>：</w:t>
      </w:r>
    </w:p>
    <w:p w14:paraId="785BE29B" w14:textId="77777777" w:rsidR="00A92499" w:rsidRPr="00A92499" w:rsidRDefault="00A92499" w:rsidP="00A92499">
      <w:pPr>
        <w:numPr>
          <w:ilvl w:val="1"/>
          <w:numId w:val="27"/>
        </w:numPr>
      </w:pPr>
      <w:r w:rsidRPr="00A92499">
        <w:t>廣播話筒的設計是為了在不按通話開關的情況下即可進行廣播，簡化操作流程。這個話筒只能用於廣播模式，不具備其他通訊功能。</w:t>
      </w:r>
    </w:p>
    <w:p w14:paraId="78113DA8" w14:textId="77777777" w:rsidR="00A92499" w:rsidRPr="00A92499" w:rsidRDefault="00A92499" w:rsidP="00A92499">
      <w:pPr>
        <w:rPr>
          <w:b/>
          <w:bCs/>
        </w:rPr>
      </w:pPr>
      <w:r w:rsidRPr="00A92499">
        <w:rPr>
          <w:b/>
          <w:bCs/>
        </w:rPr>
        <w:t>互換性：</w:t>
      </w:r>
    </w:p>
    <w:p w14:paraId="48773EDB" w14:textId="77777777" w:rsidR="00A92499" w:rsidRPr="00A92499" w:rsidRDefault="00A92499" w:rsidP="00A92499">
      <w:pPr>
        <w:numPr>
          <w:ilvl w:val="0"/>
          <w:numId w:val="28"/>
        </w:numPr>
      </w:pPr>
      <w:r w:rsidRPr="00A92499">
        <w:t>通用話筒和廣播話筒之間具有互換性，這意味著兩者可以根據需要互相</w:t>
      </w:r>
      <w:r w:rsidRPr="00A92499">
        <w:lastRenderedPageBreak/>
        <w:t>替換使用，增強了整體系統的靈活性和便捷性。</w:t>
      </w:r>
    </w:p>
    <w:p w14:paraId="21B335E5" w14:textId="2C7472D2" w:rsidR="00A92499" w:rsidRPr="00A92499" w:rsidRDefault="00A92499" w:rsidP="00A92499">
      <w:pPr>
        <w:rPr>
          <w:b/>
          <w:bCs/>
        </w:rPr>
      </w:pPr>
    </w:p>
    <w:p w14:paraId="73275FF7" w14:textId="77777777" w:rsidR="00A92499" w:rsidRPr="00A92499" w:rsidRDefault="00A92499" w:rsidP="00A92499">
      <w:r w:rsidRPr="00A92499">
        <w:t>這款話筒系統專為列車駕駛員設計，提供了靈活且高效的廣播與通訊功能。其電容式麥克風和全向性接收範圍保證了語音的清晰傳輸，並具備不同聲壓調整的能力，以應對各種列車運行環境中的噪音變化。此外，通用話筒和廣播話筒的互換使用增加了操作的靈活性，使得整個系統更加人性化且易於操作。</w:t>
      </w:r>
    </w:p>
    <w:p w14:paraId="37935069" w14:textId="77777777" w:rsidR="00363F24" w:rsidRPr="00A92499" w:rsidRDefault="00363F24"/>
    <w:p w14:paraId="44058D68" w14:textId="77777777" w:rsidR="00363F24" w:rsidRDefault="00363F24"/>
    <w:p w14:paraId="5E21ADBF" w14:textId="77777777" w:rsidR="001D5A60" w:rsidRDefault="001D5A60"/>
    <w:p w14:paraId="7A90DDDE" w14:textId="77777777" w:rsidR="001D5A60" w:rsidRDefault="001D5A60"/>
    <w:p w14:paraId="68E12E0D" w14:textId="77777777" w:rsidR="001D5A60" w:rsidRDefault="001D5A60"/>
    <w:p w14:paraId="0BFDBAF2" w14:textId="77777777" w:rsidR="001D5A60" w:rsidRDefault="001D5A60"/>
    <w:p w14:paraId="41F08052" w14:textId="77777777" w:rsidR="001D5A60" w:rsidRDefault="001D5A60"/>
    <w:p w14:paraId="031AC5AC" w14:textId="77777777" w:rsidR="001D5A60" w:rsidRDefault="001D5A60"/>
    <w:p w14:paraId="5D18AB38" w14:textId="77777777" w:rsidR="001D5A60" w:rsidRDefault="001D5A60"/>
    <w:p w14:paraId="00F233D5" w14:textId="77777777" w:rsidR="001D5A60" w:rsidRDefault="001D5A60"/>
    <w:p w14:paraId="31EAB3CA" w14:textId="77777777" w:rsidR="001D5A60" w:rsidRDefault="001D5A60"/>
    <w:p w14:paraId="61E46B9D" w14:textId="77777777" w:rsidR="001D5A60" w:rsidRDefault="001D5A60"/>
    <w:p w14:paraId="3568FE9A" w14:textId="77777777" w:rsidR="001D5A60" w:rsidRDefault="001D5A60"/>
    <w:p w14:paraId="42A608D2" w14:textId="77777777" w:rsidR="001D5A60" w:rsidRDefault="001D5A60"/>
    <w:p w14:paraId="6C824DD7" w14:textId="77777777" w:rsidR="001D5A60" w:rsidRDefault="001D5A60"/>
    <w:p w14:paraId="09707047" w14:textId="77777777" w:rsidR="001D5A60" w:rsidRDefault="001D5A60"/>
    <w:p w14:paraId="00F85EF8" w14:textId="77777777" w:rsidR="001D5A60" w:rsidRDefault="001D5A60"/>
    <w:p w14:paraId="25842911" w14:textId="77777777" w:rsidR="001D5A60" w:rsidRDefault="001D5A60"/>
    <w:p w14:paraId="5562BAAD" w14:textId="77777777" w:rsidR="001D5A60" w:rsidRDefault="001D5A60"/>
    <w:p w14:paraId="71B5B8B9" w14:textId="58600FA0" w:rsidR="001D5A60" w:rsidRDefault="001D5A60">
      <w:r>
        <w:rPr>
          <w:rFonts w:hint="eastAsia"/>
        </w:rPr>
        <w:lastRenderedPageBreak/>
        <w:t xml:space="preserve">2. </w:t>
      </w:r>
      <w:r>
        <w:rPr>
          <w:rFonts w:hint="eastAsia"/>
        </w:rPr>
        <w:t>太陽能系統</w:t>
      </w:r>
    </w:p>
    <w:p w14:paraId="0721E9E3" w14:textId="2A9E8D69" w:rsidR="007B361E" w:rsidRPr="007B361E" w:rsidRDefault="007B361E" w:rsidP="007B361E">
      <w:r w:rsidRPr="007B361E">
        <w:rPr>
          <w:rFonts w:hint="eastAsia"/>
        </w:rPr>
        <w:t>太陽光電場流程，由太能系統提供全程服務。以下是流程的詳細步驟和相應的產品及服務介紹：</w:t>
      </w:r>
    </w:p>
    <w:p w14:paraId="3B16535A" w14:textId="7F7A9101" w:rsidR="007B361E" w:rsidRPr="007B361E" w:rsidRDefault="007B361E" w:rsidP="00E55434">
      <w:pPr>
        <w:pStyle w:val="a9"/>
        <w:numPr>
          <w:ilvl w:val="0"/>
          <w:numId w:val="31"/>
        </w:numPr>
      </w:pPr>
      <w:r w:rsidRPr="007B361E">
        <w:rPr>
          <w:rFonts w:hint="eastAsia"/>
        </w:rPr>
        <w:t>規劃與設計</w:t>
      </w:r>
    </w:p>
    <w:p w14:paraId="62886BC6" w14:textId="77777777" w:rsidR="007B361E" w:rsidRPr="007B361E" w:rsidRDefault="007B361E" w:rsidP="007B361E">
      <w:r w:rsidRPr="007B361E">
        <w:rPr>
          <w:rFonts w:hint="eastAsia"/>
        </w:rPr>
        <w:t>初步規劃案場容量：在這一步，專業的團隊會根據場地條件與需求，規劃太陽光電系統的容量大小，確定能夠安裝多少光電板。</w:t>
      </w:r>
    </w:p>
    <w:p w14:paraId="269B8118" w14:textId="77777777" w:rsidR="007B361E" w:rsidRPr="007B361E" w:rsidRDefault="007B361E" w:rsidP="007B361E">
      <w:r w:rsidRPr="007B361E">
        <w:rPr>
          <w:rFonts w:hint="eastAsia"/>
        </w:rPr>
        <w:t>確認設備規格：此階段會針對系統中使用的光電板、逆變器等設備的技術規格進行確認，確保符合設計需求和效率要求。</w:t>
      </w:r>
    </w:p>
    <w:p w14:paraId="36B43A5B" w14:textId="77777777" w:rsidR="007B361E" w:rsidRPr="007B361E" w:rsidRDefault="007B361E" w:rsidP="007B361E">
      <w:r w:rsidRPr="007B361E">
        <w:rPr>
          <w:rFonts w:hint="eastAsia"/>
        </w:rPr>
        <w:t>與業主協商討論：根據設計方案和規劃，與業主進行多次溝通，確保設計滿足業主需求，並確保最終方案的可行性。</w:t>
      </w:r>
    </w:p>
    <w:p w14:paraId="3B2F7739" w14:textId="232A9154" w:rsidR="007B361E" w:rsidRPr="007B361E" w:rsidRDefault="007B361E" w:rsidP="007B361E">
      <w:pPr>
        <w:pStyle w:val="a9"/>
        <w:numPr>
          <w:ilvl w:val="0"/>
          <w:numId w:val="30"/>
        </w:numPr>
      </w:pPr>
      <w:r w:rsidRPr="007B361E">
        <w:rPr>
          <w:rFonts w:hint="eastAsia"/>
        </w:rPr>
        <w:t>送件審圖</w:t>
      </w:r>
    </w:p>
    <w:p w14:paraId="26FD8818" w14:textId="77777777" w:rsidR="007B361E" w:rsidRPr="007B361E" w:rsidRDefault="007B361E" w:rsidP="007B361E">
      <w:r w:rsidRPr="007B361E">
        <w:rPr>
          <w:rFonts w:hint="eastAsia"/>
        </w:rPr>
        <w:t>送審台電圖說並與台電初</w:t>
      </w:r>
      <w:r w:rsidRPr="007B361E">
        <w:rPr>
          <w:rFonts w:hint="eastAsia"/>
        </w:rPr>
        <w:t>/</w:t>
      </w:r>
      <w:r w:rsidRPr="007B361E">
        <w:rPr>
          <w:rFonts w:hint="eastAsia"/>
        </w:rPr>
        <w:t>細部協商：在安裝系統前，需要將設計圖說提交給台電進行審核，並與台電就技術和接入系統進行協商。</w:t>
      </w:r>
    </w:p>
    <w:p w14:paraId="675AD802" w14:textId="77777777" w:rsidR="007B361E" w:rsidRPr="007B361E" w:rsidRDefault="007B361E" w:rsidP="007B361E">
      <w:r w:rsidRPr="007B361E">
        <w:rPr>
          <w:rFonts w:hint="eastAsia"/>
        </w:rPr>
        <w:t>送審能源局及縣市政府等相關文件：除了台電，還需要向能源局及地方政府遞交文件，確保所有法律與規範上的要求都得以遵守，並獲得必要的審批。</w:t>
      </w:r>
    </w:p>
    <w:p w14:paraId="231DB605" w14:textId="1AF1C9DC" w:rsidR="007B361E" w:rsidRPr="007B361E" w:rsidRDefault="007B361E" w:rsidP="00E55434">
      <w:pPr>
        <w:pStyle w:val="a9"/>
        <w:numPr>
          <w:ilvl w:val="0"/>
          <w:numId w:val="30"/>
        </w:numPr>
      </w:pPr>
      <w:r w:rsidRPr="007B361E">
        <w:rPr>
          <w:rFonts w:hint="eastAsia"/>
        </w:rPr>
        <w:t>設備採購</w:t>
      </w:r>
    </w:p>
    <w:p w14:paraId="45DCA9DE" w14:textId="77777777" w:rsidR="007B361E" w:rsidRPr="007B361E" w:rsidRDefault="007B361E" w:rsidP="007B361E">
      <w:r w:rsidRPr="007B361E">
        <w:rPr>
          <w:rFonts w:hint="eastAsia"/>
        </w:rPr>
        <w:t>確認設備可到貨時間：在所有的規劃和設計獲得批准後，開始採購所需設備，並確認每項設備的交貨時間，確保整個安裝進度不受影響。</w:t>
      </w:r>
    </w:p>
    <w:p w14:paraId="3D6D9180" w14:textId="77777777" w:rsidR="007B361E" w:rsidRPr="007B361E" w:rsidRDefault="007B361E" w:rsidP="007B361E">
      <w:r w:rsidRPr="007B361E">
        <w:rPr>
          <w:rFonts w:hint="eastAsia"/>
        </w:rPr>
        <w:t>確認規格是否與設計圖相同：設備到貨後，會對所有設備進行檢查，確認其規格與最初設計中的要求相符，確保質量和性能。</w:t>
      </w:r>
    </w:p>
    <w:p w14:paraId="2F73ABE6" w14:textId="3B647EB1" w:rsidR="007B361E" w:rsidRPr="007B361E" w:rsidRDefault="007B361E" w:rsidP="00E55434">
      <w:pPr>
        <w:pStyle w:val="a9"/>
        <w:numPr>
          <w:ilvl w:val="0"/>
          <w:numId w:val="30"/>
        </w:numPr>
      </w:pPr>
      <w:r w:rsidRPr="007B361E">
        <w:rPr>
          <w:rFonts w:hint="eastAsia"/>
        </w:rPr>
        <w:t>工程施工</w:t>
      </w:r>
    </w:p>
    <w:p w14:paraId="03966C94" w14:textId="77777777" w:rsidR="007B361E" w:rsidRPr="007B361E" w:rsidRDefault="007B361E" w:rsidP="007B361E">
      <w:r w:rsidRPr="007B361E">
        <w:rPr>
          <w:rFonts w:hint="eastAsia"/>
        </w:rPr>
        <w:t>相關人員依設計圖監工：專業的施工團隊根據設計圖進行安裝，並有專業監工人員負責監督施工質量。</w:t>
      </w:r>
    </w:p>
    <w:p w14:paraId="3CD00AF6" w14:textId="77777777" w:rsidR="007B361E" w:rsidRPr="007B361E" w:rsidRDefault="007B361E" w:rsidP="007B361E">
      <w:r w:rsidRPr="007B361E">
        <w:rPr>
          <w:rFonts w:hint="eastAsia"/>
        </w:rPr>
        <w:t>確認施工品質及安全：確保施工過程中的每一個步驟都符合安全標準，並保證整個工程的品質，避免任何潛在的安全隱患。</w:t>
      </w:r>
    </w:p>
    <w:p w14:paraId="144144C1" w14:textId="5F079CB1" w:rsidR="007B361E" w:rsidRPr="007B361E" w:rsidRDefault="007B361E" w:rsidP="00E55434">
      <w:pPr>
        <w:pStyle w:val="a9"/>
        <w:numPr>
          <w:ilvl w:val="0"/>
          <w:numId w:val="30"/>
        </w:numPr>
      </w:pPr>
      <w:r w:rsidRPr="007B361E">
        <w:rPr>
          <w:rFonts w:hint="eastAsia"/>
        </w:rPr>
        <w:t>維運</w:t>
      </w:r>
    </w:p>
    <w:p w14:paraId="26F75B3C" w14:textId="77777777" w:rsidR="007B361E" w:rsidRPr="007B361E" w:rsidRDefault="007B361E" w:rsidP="007B361E">
      <w:r w:rsidRPr="007B361E">
        <w:rPr>
          <w:rFonts w:hint="eastAsia"/>
        </w:rPr>
        <w:t>保養案場：在系統正式運作後，太能系統會提供定期的維護與保養服務，確保</w:t>
      </w:r>
      <w:r w:rsidRPr="007B361E">
        <w:rPr>
          <w:rFonts w:hint="eastAsia"/>
        </w:rPr>
        <w:lastRenderedPageBreak/>
        <w:t>系統的穩定運行，並最大化光電系統的效能。</w:t>
      </w:r>
    </w:p>
    <w:p w14:paraId="7A73CC55" w14:textId="77777777" w:rsidR="007B361E" w:rsidRPr="007B361E" w:rsidRDefault="007B361E" w:rsidP="007B361E">
      <w:r w:rsidRPr="007B361E">
        <w:rPr>
          <w:rFonts w:hint="eastAsia"/>
        </w:rPr>
        <w:t>定時清洗：光電板的表面會隨著時間累積灰塵和污垢，因此需要定期清洗以保持其發電效率。</w:t>
      </w:r>
    </w:p>
    <w:p w14:paraId="4772DA48" w14:textId="0D216CDA" w:rsidR="007B361E" w:rsidRPr="007B361E" w:rsidRDefault="007B361E" w:rsidP="007B361E"/>
    <w:p w14:paraId="5EBE6C15" w14:textId="1C2CCA4F" w:rsidR="00363F24" w:rsidRDefault="007B361E" w:rsidP="007B361E">
      <w:r w:rsidRPr="007B361E">
        <w:rPr>
          <w:rFonts w:hint="eastAsia"/>
        </w:rPr>
        <w:t>太能系統提供的是一站式的太陽光電場解決方案，從最初的</w:t>
      </w:r>
      <w:r w:rsidRPr="007B361E">
        <w:rPr>
          <w:rFonts w:hint="eastAsia"/>
        </w:rPr>
        <w:t xml:space="preserve"> </w:t>
      </w:r>
      <w:r w:rsidRPr="007B361E">
        <w:rPr>
          <w:rFonts w:hint="eastAsia"/>
        </w:rPr>
        <w:t>規劃設計、送審與審查、到</w:t>
      </w:r>
      <w:r w:rsidRPr="007B361E">
        <w:rPr>
          <w:rFonts w:hint="eastAsia"/>
        </w:rPr>
        <w:t xml:space="preserve"> </w:t>
      </w:r>
      <w:r w:rsidRPr="007B361E">
        <w:rPr>
          <w:rFonts w:hint="eastAsia"/>
        </w:rPr>
        <w:t>設備採購、施工監工，再到後期的</w:t>
      </w:r>
      <w:r w:rsidRPr="007B361E">
        <w:rPr>
          <w:rFonts w:hint="eastAsia"/>
        </w:rPr>
        <w:t xml:space="preserve"> </w:t>
      </w:r>
      <w:r w:rsidRPr="007B361E">
        <w:rPr>
          <w:rFonts w:hint="eastAsia"/>
        </w:rPr>
        <w:t>維護與運行，確保每一個環節都進行周密的管理和控制。這不僅能夠提升案場的效能，也能確保在系統壽命期間的穩定運行。這樣的全方位服務使得客戶在建設光電場時能夠更加放心，並享受到專業的技術支持與服務保障。</w:t>
      </w:r>
    </w:p>
    <w:p w14:paraId="5F997EA6" w14:textId="77777777" w:rsidR="00363F24" w:rsidRDefault="00363F24"/>
    <w:p w14:paraId="49586A15" w14:textId="12B13949" w:rsidR="009915CE" w:rsidRPr="009915CE" w:rsidRDefault="009915CE">
      <w:pPr>
        <w:rPr>
          <w:vanish/>
          <w:specVanish/>
        </w:rPr>
      </w:pPr>
      <w:r>
        <w:rPr>
          <w:rFonts w:hint="eastAsia"/>
        </w:rPr>
        <w:t>太陽能系統工程實績：</w:t>
      </w:r>
    </w:p>
    <w:p w14:paraId="7728E360" w14:textId="33EF6044" w:rsidR="00363F24" w:rsidRPr="009915CE" w:rsidRDefault="009915CE">
      <w:pPr>
        <w:rPr>
          <w:vanish/>
          <w:specVanish/>
        </w:rPr>
      </w:pPr>
      <w:r>
        <w:t xml:space="preserve"> </w:t>
      </w:r>
    </w:p>
    <w:p w14:paraId="5C00FC46" w14:textId="77777777" w:rsidR="001E3B27" w:rsidRDefault="009915CE" w:rsidP="00594BB8">
      <w:pPr>
        <w:rPr>
          <w:b/>
          <w:bCs/>
        </w:rPr>
      </w:pPr>
      <w:r>
        <w:rPr>
          <w:b/>
          <w:bCs/>
        </w:rPr>
        <w:t xml:space="preserve"> </w:t>
      </w:r>
    </w:p>
    <w:p w14:paraId="6ACC3969" w14:textId="77777777" w:rsidR="007C7F04" w:rsidRPr="007C7F04" w:rsidRDefault="007C7F04" w:rsidP="007C7F04">
      <w:pPr>
        <w:numPr>
          <w:ilvl w:val="0"/>
          <w:numId w:val="32"/>
        </w:numPr>
        <w:rPr>
          <w:b/>
          <w:bCs/>
        </w:rPr>
      </w:pPr>
      <w:r w:rsidRPr="007C7F04">
        <w:rPr>
          <w:b/>
          <w:bCs/>
        </w:rPr>
        <w:t>太聯一期</w:t>
      </w:r>
    </w:p>
    <w:p w14:paraId="3CDDAD02" w14:textId="77777777" w:rsidR="007C7F04" w:rsidRPr="007C7F04" w:rsidRDefault="007C7F04" w:rsidP="007C7F04">
      <w:pPr>
        <w:widowControl/>
        <w:numPr>
          <w:ilvl w:val="0"/>
          <w:numId w:val="34"/>
        </w:numPr>
        <w:shd w:val="clear" w:color="auto" w:fill="FFFFFF"/>
        <w:spacing w:before="100" w:beforeAutospacing="1" w:after="100" w:afterAutospacing="1" w:line="240" w:lineRule="auto"/>
        <w:rPr>
          <w:rFonts w:ascii="Arial" w:eastAsia="新細明體" w:hAnsi="Arial" w:cs="Arial"/>
          <w:color w:val="444444"/>
          <w:spacing w:val="23"/>
          <w:kern w:val="0"/>
          <w:sz w:val="23"/>
          <w:szCs w:val="23"/>
          <w14:ligatures w14:val="none"/>
        </w:rPr>
      </w:pPr>
      <w:r w:rsidRPr="007C7F04">
        <w:rPr>
          <w:rFonts w:ascii="Arial" w:eastAsia="新細明體" w:hAnsi="Arial" w:cs="Arial"/>
          <w:color w:val="444444"/>
          <w:spacing w:val="23"/>
          <w:kern w:val="0"/>
          <w:sz w:val="23"/>
          <w:szCs w:val="23"/>
          <w14:ligatures w14:val="none"/>
        </w:rPr>
        <w:t>​​​</w:t>
      </w:r>
      <w:r w:rsidRPr="007C7F04">
        <w:rPr>
          <w:rFonts w:ascii="Arial" w:eastAsia="新細明體" w:hAnsi="Arial" w:cs="Arial"/>
          <w:color w:val="444444"/>
          <w:spacing w:val="23"/>
          <w:kern w:val="0"/>
          <w:sz w:val="23"/>
          <w:szCs w:val="23"/>
          <w14:ligatures w14:val="none"/>
        </w:rPr>
        <w:t>地點：桃園觀音</w:t>
      </w:r>
    </w:p>
    <w:p w14:paraId="1F42EA70" w14:textId="77777777" w:rsidR="007C7F04" w:rsidRPr="007C7F04" w:rsidRDefault="007C7F04" w:rsidP="007C7F04">
      <w:pPr>
        <w:widowControl/>
        <w:numPr>
          <w:ilvl w:val="0"/>
          <w:numId w:val="34"/>
        </w:numPr>
        <w:shd w:val="clear" w:color="auto" w:fill="FFFFFF"/>
        <w:spacing w:before="100" w:beforeAutospacing="1" w:after="100" w:afterAutospacing="1" w:line="240" w:lineRule="auto"/>
        <w:rPr>
          <w:rFonts w:ascii="Arial" w:eastAsia="新細明體" w:hAnsi="Arial" w:cs="Arial"/>
          <w:color w:val="444444"/>
          <w:spacing w:val="23"/>
          <w:kern w:val="0"/>
          <w:sz w:val="23"/>
          <w:szCs w:val="23"/>
          <w14:ligatures w14:val="none"/>
        </w:rPr>
      </w:pPr>
      <w:r w:rsidRPr="007C7F04">
        <w:rPr>
          <w:rFonts w:ascii="Arial" w:eastAsia="新細明體" w:hAnsi="Arial" w:cs="Arial"/>
          <w:color w:val="444444"/>
          <w:spacing w:val="23"/>
          <w:kern w:val="0"/>
          <w:sz w:val="23"/>
          <w:szCs w:val="23"/>
          <w14:ligatures w14:val="none"/>
        </w:rPr>
        <w:t>容量：</w:t>
      </w:r>
      <w:r w:rsidRPr="007C7F04">
        <w:rPr>
          <w:rFonts w:ascii="Arial" w:eastAsia="新細明體" w:hAnsi="Arial" w:cs="Arial"/>
          <w:color w:val="444444"/>
          <w:spacing w:val="23"/>
          <w:kern w:val="0"/>
          <w:sz w:val="23"/>
          <w:szCs w:val="23"/>
          <w14:ligatures w14:val="none"/>
        </w:rPr>
        <w:t>1060.62kWp</w:t>
      </w:r>
    </w:p>
    <w:p w14:paraId="652893D1" w14:textId="77777777" w:rsidR="007C7F04" w:rsidRPr="007C7F04" w:rsidRDefault="007C7F04" w:rsidP="007C7F04">
      <w:pPr>
        <w:widowControl/>
        <w:numPr>
          <w:ilvl w:val="0"/>
          <w:numId w:val="34"/>
        </w:numPr>
        <w:shd w:val="clear" w:color="auto" w:fill="FFFFFF"/>
        <w:spacing w:before="100" w:beforeAutospacing="1" w:after="100" w:afterAutospacing="1" w:line="240" w:lineRule="auto"/>
        <w:rPr>
          <w:rFonts w:ascii="Arial" w:eastAsia="新細明體" w:hAnsi="Arial" w:cs="Arial"/>
          <w:color w:val="444444"/>
          <w:spacing w:val="23"/>
          <w:kern w:val="0"/>
          <w:sz w:val="23"/>
          <w:szCs w:val="23"/>
          <w14:ligatures w14:val="none"/>
        </w:rPr>
      </w:pPr>
      <w:r w:rsidRPr="007C7F04">
        <w:rPr>
          <w:rFonts w:ascii="Arial" w:eastAsia="新細明體" w:hAnsi="Arial" w:cs="Arial"/>
          <w:color w:val="444444"/>
          <w:spacing w:val="23"/>
          <w:kern w:val="0"/>
          <w:sz w:val="23"/>
          <w:szCs w:val="23"/>
          <w14:ligatures w14:val="none"/>
        </w:rPr>
        <w:t>完工：</w:t>
      </w:r>
      <w:r w:rsidRPr="007C7F04">
        <w:rPr>
          <w:rFonts w:ascii="Arial" w:eastAsia="新細明體" w:hAnsi="Arial" w:cs="Arial"/>
          <w:color w:val="444444"/>
          <w:spacing w:val="23"/>
          <w:kern w:val="0"/>
          <w:sz w:val="23"/>
          <w:szCs w:val="23"/>
          <w14:ligatures w14:val="none"/>
        </w:rPr>
        <w:t>2021</w:t>
      </w:r>
    </w:p>
    <w:p w14:paraId="60BB9D8E" w14:textId="77777777" w:rsidR="007C7F04" w:rsidRPr="007C7F04" w:rsidRDefault="007C7F04" w:rsidP="007C7F04">
      <w:pPr>
        <w:widowControl/>
        <w:numPr>
          <w:ilvl w:val="0"/>
          <w:numId w:val="34"/>
        </w:numPr>
        <w:shd w:val="clear" w:color="auto" w:fill="FFFFFF"/>
        <w:spacing w:before="100" w:beforeAutospacing="1" w:after="100" w:afterAutospacing="1" w:line="240" w:lineRule="auto"/>
        <w:rPr>
          <w:rFonts w:ascii="Arial" w:eastAsia="新細明體" w:hAnsi="Arial" w:cs="Arial"/>
          <w:color w:val="444444"/>
          <w:spacing w:val="23"/>
          <w:kern w:val="0"/>
          <w:sz w:val="23"/>
          <w:szCs w:val="23"/>
          <w14:ligatures w14:val="none"/>
        </w:rPr>
      </w:pPr>
      <w:r w:rsidRPr="007C7F04">
        <w:rPr>
          <w:rFonts w:ascii="Arial" w:eastAsia="新細明體" w:hAnsi="Arial" w:cs="Arial"/>
          <w:color w:val="444444"/>
          <w:spacing w:val="23"/>
          <w:kern w:val="0"/>
          <w:sz w:val="23"/>
          <w:szCs w:val="23"/>
          <w14:ligatures w14:val="none"/>
        </w:rPr>
        <w:t>類型：鐵皮平鋪</w:t>
      </w:r>
    </w:p>
    <w:p w14:paraId="6D745661" w14:textId="4BB8B434" w:rsidR="001E3B27" w:rsidRPr="007C7F04" w:rsidRDefault="007C7F04" w:rsidP="007C7F04">
      <w:pPr>
        <w:numPr>
          <w:ilvl w:val="0"/>
          <w:numId w:val="32"/>
        </w:numPr>
        <w:rPr>
          <w:b/>
          <w:bCs/>
        </w:rPr>
      </w:pPr>
      <w:r w:rsidRPr="007C7F04">
        <w:rPr>
          <w:b/>
          <w:bCs/>
        </w:rPr>
        <w:t>太平洋電纜楊梅廠一期</w:t>
      </w:r>
    </w:p>
    <w:p w14:paraId="4D67140C" w14:textId="77777777" w:rsidR="005514AC" w:rsidRPr="005514AC" w:rsidRDefault="005514AC" w:rsidP="005514AC">
      <w:pPr>
        <w:widowControl/>
        <w:numPr>
          <w:ilvl w:val="0"/>
          <w:numId w:val="34"/>
        </w:numPr>
        <w:shd w:val="clear" w:color="auto" w:fill="FFFFFF"/>
        <w:spacing w:before="100" w:beforeAutospacing="1" w:after="100" w:afterAutospacing="1" w:line="240" w:lineRule="auto"/>
        <w:rPr>
          <w:rFonts w:ascii="Arial" w:eastAsia="新細明體" w:hAnsi="Arial" w:cs="Arial"/>
          <w:color w:val="444444"/>
          <w:spacing w:val="23"/>
          <w:kern w:val="0"/>
          <w:sz w:val="23"/>
          <w:szCs w:val="23"/>
          <w14:ligatures w14:val="none"/>
        </w:rPr>
      </w:pPr>
      <w:r w:rsidRPr="005514AC">
        <w:rPr>
          <w:rFonts w:ascii="Arial" w:eastAsia="新細明體" w:hAnsi="Arial" w:cs="Arial"/>
          <w:color w:val="444444"/>
          <w:spacing w:val="23"/>
          <w:kern w:val="0"/>
          <w:sz w:val="23"/>
          <w:szCs w:val="23"/>
          <w14:ligatures w14:val="none"/>
        </w:rPr>
        <w:t>地點：桃園楊梅</w:t>
      </w:r>
      <w:r w:rsidRPr="005514AC">
        <w:rPr>
          <w:rFonts w:ascii="Arial" w:eastAsia="新細明體" w:hAnsi="Arial" w:cs="Arial"/>
          <w:color w:val="444444"/>
          <w:spacing w:val="23"/>
          <w:kern w:val="0"/>
          <w:sz w:val="23"/>
          <w:szCs w:val="23"/>
          <w14:ligatures w14:val="none"/>
        </w:rPr>
        <w:t> </w:t>
      </w:r>
    </w:p>
    <w:p w14:paraId="0678F837" w14:textId="77777777" w:rsidR="005514AC" w:rsidRPr="005514AC" w:rsidRDefault="005514AC" w:rsidP="005514AC">
      <w:pPr>
        <w:widowControl/>
        <w:numPr>
          <w:ilvl w:val="0"/>
          <w:numId w:val="34"/>
        </w:numPr>
        <w:shd w:val="clear" w:color="auto" w:fill="FFFFFF"/>
        <w:spacing w:before="100" w:beforeAutospacing="1" w:after="100" w:afterAutospacing="1" w:line="240" w:lineRule="auto"/>
        <w:rPr>
          <w:rFonts w:ascii="Arial" w:eastAsia="新細明體" w:hAnsi="Arial" w:cs="Arial"/>
          <w:color w:val="444444"/>
          <w:spacing w:val="23"/>
          <w:kern w:val="0"/>
          <w:sz w:val="23"/>
          <w:szCs w:val="23"/>
          <w14:ligatures w14:val="none"/>
        </w:rPr>
      </w:pPr>
      <w:r w:rsidRPr="005514AC">
        <w:rPr>
          <w:rFonts w:ascii="Arial" w:eastAsia="新細明體" w:hAnsi="Arial" w:cs="Arial"/>
          <w:color w:val="444444"/>
          <w:spacing w:val="23"/>
          <w:kern w:val="0"/>
          <w:sz w:val="23"/>
          <w:szCs w:val="23"/>
          <w14:ligatures w14:val="none"/>
        </w:rPr>
        <w:t>容量：</w:t>
      </w:r>
      <w:r w:rsidRPr="005514AC">
        <w:rPr>
          <w:rFonts w:ascii="Arial" w:eastAsia="新細明體" w:hAnsi="Arial" w:cs="Arial"/>
          <w:color w:val="444444"/>
          <w:spacing w:val="23"/>
          <w:kern w:val="0"/>
          <w:sz w:val="23"/>
          <w:szCs w:val="23"/>
          <w14:ligatures w14:val="none"/>
        </w:rPr>
        <w:t>1999.85kWp</w:t>
      </w:r>
    </w:p>
    <w:p w14:paraId="69D70003" w14:textId="77777777" w:rsidR="005514AC" w:rsidRPr="005514AC" w:rsidRDefault="005514AC" w:rsidP="005514AC">
      <w:pPr>
        <w:widowControl/>
        <w:numPr>
          <w:ilvl w:val="0"/>
          <w:numId w:val="34"/>
        </w:numPr>
        <w:shd w:val="clear" w:color="auto" w:fill="FFFFFF"/>
        <w:spacing w:before="100" w:beforeAutospacing="1" w:after="100" w:afterAutospacing="1" w:line="240" w:lineRule="auto"/>
        <w:rPr>
          <w:rFonts w:ascii="Arial" w:eastAsia="新細明體" w:hAnsi="Arial" w:cs="Arial"/>
          <w:color w:val="444444"/>
          <w:spacing w:val="23"/>
          <w:kern w:val="0"/>
          <w:sz w:val="23"/>
          <w:szCs w:val="23"/>
          <w14:ligatures w14:val="none"/>
        </w:rPr>
      </w:pPr>
      <w:r w:rsidRPr="005514AC">
        <w:rPr>
          <w:rFonts w:ascii="Arial" w:eastAsia="新細明體" w:hAnsi="Arial" w:cs="Arial"/>
          <w:color w:val="444444"/>
          <w:spacing w:val="23"/>
          <w:kern w:val="0"/>
          <w:sz w:val="23"/>
          <w:szCs w:val="23"/>
          <w14:ligatures w14:val="none"/>
        </w:rPr>
        <w:t>完工：</w:t>
      </w:r>
      <w:r w:rsidRPr="005514AC">
        <w:rPr>
          <w:rFonts w:ascii="Arial" w:eastAsia="新細明體" w:hAnsi="Arial" w:cs="Arial"/>
          <w:color w:val="444444"/>
          <w:spacing w:val="23"/>
          <w:kern w:val="0"/>
          <w:sz w:val="23"/>
          <w:szCs w:val="23"/>
          <w14:ligatures w14:val="none"/>
        </w:rPr>
        <w:t>2019 </w:t>
      </w:r>
    </w:p>
    <w:p w14:paraId="78286F78" w14:textId="77777777" w:rsidR="005514AC" w:rsidRPr="005514AC" w:rsidRDefault="005514AC" w:rsidP="005514AC">
      <w:pPr>
        <w:widowControl/>
        <w:numPr>
          <w:ilvl w:val="0"/>
          <w:numId w:val="34"/>
        </w:numPr>
        <w:shd w:val="clear" w:color="auto" w:fill="FFFFFF"/>
        <w:spacing w:before="100" w:beforeAutospacing="1" w:after="100" w:afterAutospacing="1" w:line="240" w:lineRule="auto"/>
        <w:rPr>
          <w:rFonts w:ascii="Arial" w:eastAsia="新細明體" w:hAnsi="Arial" w:cs="Arial"/>
          <w:color w:val="444444"/>
          <w:spacing w:val="23"/>
          <w:kern w:val="0"/>
          <w:sz w:val="23"/>
          <w:szCs w:val="23"/>
          <w14:ligatures w14:val="none"/>
        </w:rPr>
      </w:pPr>
      <w:r w:rsidRPr="005514AC">
        <w:rPr>
          <w:rFonts w:ascii="Arial" w:eastAsia="新細明體" w:hAnsi="Arial" w:cs="Arial"/>
          <w:color w:val="444444"/>
          <w:spacing w:val="23"/>
          <w:kern w:val="0"/>
          <w:sz w:val="23"/>
          <w:szCs w:val="23"/>
          <w14:ligatures w14:val="none"/>
        </w:rPr>
        <w:t>類型：鐵皮平鋪</w:t>
      </w:r>
      <w:r w:rsidRPr="005514AC">
        <w:rPr>
          <w:rFonts w:ascii="Arial" w:eastAsia="新細明體" w:hAnsi="Arial" w:cs="Arial"/>
          <w:color w:val="444444"/>
          <w:spacing w:val="23"/>
          <w:kern w:val="0"/>
          <w:sz w:val="23"/>
          <w:szCs w:val="23"/>
          <w14:ligatures w14:val="none"/>
        </w:rPr>
        <w:t> </w:t>
      </w:r>
    </w:p>
    <w:p w14:paraId="054AA88C" w14:textId="77777777" w:rsidR="005514AC" w:rsidRPr="005514AC" w:rsidRDefault="005514AC" w:rsidP="005514AC">
      <w:pPr>
        <w:numPr>
          <w:ilvl w:val="0"/>
          <w:numId w:val="32"/>
        </w:numPr>
        <w:rPr>
          <w:b/>
          <w:bCs/>
        </w:rPr>
      </w:pPr>
      <w:r w:rsidRPr="005514AC">
        <w:rPr>
          <w:b/>
          <w:bCs/>
        </w:rPr>
        <w:t>太平洋電纜大溪廠一期</w:t>
      </w:r>
    </w:p>
    <w:p w14:paraId="41D1E1AB" w14:textId="77777777" w:rsidR="005514AC" w:rsidRPr="005514AC" w:rsidRDefault="005514AC" w:rsidP="005514AC">
      <w:pPr>
        <w:widowControl/>
        <w:numPr>
          <w:ilvl w:val="0"/>
          <w:numId w:val="34"/>
        </w:numPr>
        <w:shd w:val="clear" w:color="auto" w:fill="FFFFFF"/>
        <w:spacing w:before="100" w:beforeAutospacing="1" w:after="100" w:afterAutospacing="1" w:line="240" w:lineRule="auto"/>
        <w:rPr>
          <w:rFonts w:ascii="Arial" w:eastAsia="新細明體" w:hAnsi="Arial" w:cs="Arial"/>
          <w:color w:val="444444"/>
          <w:spacing w:val="23"/>
          <w:kern w:val="0"/>
          <w:sz w:val="23"/>
          <w:szCs w:val="23"/>
          <w14:ligatures w14:val="none"/>
        </w:rPr>
      </w:pPr>
      <w:r w:rsidRPr="005514AC">
        <w:rPr>
          <w:rFonts w:ascii="Arial" w:eastAsia="新細明體" w:hAnsi="Arial" w:cs="Arial"/>
          <w:color w:val="444444"/>
          <w:spacing w:val="23"/>
          <w:kern w:val="0"/>
          <w:sz w:val="23"/>
          <w:szCs w:val="23"/>
          <w14:ligatures w14:val="none"/>
        </w:rPr>
        <w:t>地點：桃園大溪</w:t>
      </w:r>
      <w:r w:rsidRPr="005514AC">
        <w:rPr>
          <w:rFonts w:ascii="Arial" w:eastAsia="新細明體" w:hAnsi="Arial" w:cs="Arial"/>
          <w:color w:val="444444"/>
          <w:spacing w:val="23"/>
          <w:kern w:val="0"/>
          <w:sz w:val="23"/>
          <w:szCs w:val="23"/>
          <w14:ligatures w14:val="none"/>
        </w:rPr>
        <w:t> </w:t>
      </w:r>
    </w:p>
    <w:p w14:paraId="2BCB347D" w14:textId="77777777" w:rsidR="005514AC" w:rsidRPr="005514AC" w:rsidRDefault="005514AC" w:rsidP="005514AC">
      <w:pPr>
        <w:widowControl/>
        <w:numPr>
          <w:ilvl w:val="0"/>
          <w:numId w:val="34"/>
        </w:numPr>
        <w:shd w:val="clear" w:color="auto" w:fill="FFFFFF"/>
        <w:spacing w:before="100" w:beforeAutospacing="1" w:after="100" w:afterAutospacing="1" w:line="240" w:lineRule="auto"/>
        <w:rPr>
          <w:rFonts w:ascii="Arial" w:eastAsia="新細明體" w:hAnsi="Arial" w:cs="Arial"/>
          <w:color w:val="444444"/>
          <w:spacing w:val="23"/>
          <w:kern w:val="0"/>
          <w:sz w:val="23"/>
          <w:szCs w:val="23"/>
          <w14:ligatures w14:val="none"/>
        </w:rPr>
      </w:pPr>
      <w:r w:rsidRPr="005514AC">
        <w:rPr>
          <w:rFonts w:ascii="Arial" w:eastAsia="新細明體" w:hAnsi="Arial" w:cs="Arial"/>
          <w:color w:val="444444"/>
          <w:spacing w:val="23"/>
          <w:kern w:val="0"/>
          <w:sz w:val="23"/>
          <w:szCs w:val="23"/>
          <w14:ligatures w14:val="none"/>
        </w:rPr>
        <w:t>容量：</w:t>
      </w:r>
      <w:r w:rsidRPr="005514AC">
        <w:rPr>
          <w:rFonts w:ascii="Arial" w:eastAsia="新細明體" w:hAnsi="Arial" w:cs="Arial"/>
          <w:color w:val="444444"/>
          <w:spacing w:val="23"/>
          <w:kern w:val="0"/>
          <w:sz w:val="23"/>
          <w:szCs w:val="23"/>
          <w14:ligatures w14:val="none"/>
        </w:rPr>
        <w:t>1942.87kWp </w:t>
      </w:r>
    </w:p>
    <w:p w14:paraId="2DA9714F" w14:textId="77777777" w:rsidR="005514AC" w:rsidRPr="005514AC" w:rsidRDefault="005514AC" w:rsidP="005514AC">
      <w:pPr>
        <w:widowControl/>
        <w:numPr>
          <w:ilvl w:val="0"/>
          <w:numId w:val="34"/>
        </w:numPr>
        <w:shd w:val="clear" w:color="auto" w:fill="FFFFFF"/>
        <w:spacing w:before="100" w:beforeAutospacing="1" w:after="100" w:afterAutospacing="1" w:line="240" w:lineRule="auto"/>
        <w:rPr>
          <w:rFonts w:ascii="Arial" w:eastAsia="新細明體" w:hAnsi="Arial" w:cs="Arial"/>
          <w:color w:val="444444"/>
          <w:spacing w:val="23"/>
          <w:kern w:val="0"/>
          <w:sz w:val="23"/>
          <w:szCs w:val="23"/>
          <w14:ligatures w14:val="none"/>
        </w:rPr>
      </w:pPr>
      <w:r w:rsidRPr="005514AC">
        <w:rPr>
          <w:rFonts w:ascii="Arial" w:eastAsia="新細明體" w:hAnsi="Arial" w:cs="Arial"/>
          <w:color w:val="444444"/>
          <w:spacing w:val="23"/>
          <w:kern w:val="0"/>
          <w:sz w:val="23"/>
          <w:szCs w:val="23"/>
          <w14:ligatures w14:val="none"/>
        </w:rPr>
        <w:t>完工：</w:t>
      </w:r>
      <w:r w:rsidRPr="005514AC">
        <w:rPr>
          <w:rFonts w:ascii="Arial" w:eastAsia="新細明體" w:hAnsi="Arial" w:cs="Arial"/>
          <w:color w:val="444444"/>
          <w:spacing w:val="23"/>
          <w:kern w:val="0"/>
          <w:sz w:val="23"/>
          <w:szCs w:val="23"/>
          <w14:ligatures w14:val="none"/>
        </w:rPr>
        <w:t>2024</w:t>
      </w:r>
    </w:p>
    <w:p w14:paraId="586CABA1" w14:textId="77777777" w:rsidR="005514AC" w:rsidRPr="005514AC" w:rsidRDefault="005514AC" w:rsidP="005514AC">
      <w:pPr>
        <w:widowControl/>
        <w:numPr>
          <w:ilvl w:val="0"/>
          <w:numId w:val="34"/>
        </w:numPr>
        <w:shd w:val="clear" w:color="auto" w:fill="FFFFFF"/>
        <w:spacing w:before="100" w:beforeAutospacing="1" w:after="100" w:afterAutospacing="1" w:line="240" w:lineRule="auto"/>
        <w:rPr>
          <w:rFonts w:ascii="Arial" w:eastAsia="新細明體" w:hAnsi="Arial" w:cs="Arial"/>
          <w:color w:val="444444"/>
          <w:spacing w:val="23"/>
          <w:kern w:val="0"/>
          <w:sz w:val="23"/>
          <w:szCs w:val="23"/>
          <w14:ligatures w14:val="none"/>
        </w:rPr>
      </w:pPr>
      <w:r w:rsidRPr="005514AC">
        <w:rPr>
          <w:rFonts w:ascii="Arial" w:eastAsia="新細明體" w:hAnsi="Arial" w:cs="Arial"/>
          <w:color w:val="444444"/>
          <w:spacing w:val="23"/>
          <w:kern w:val="0"/>
          <w:sz w:val="23"/>
          <w:szCs w:val="23"/>
          <w14:ligatures w14:val="none"/>
        </w:rPr>
        <w:t>類型：鐵皮平鋪</w:t>
      </w:r>
      <w:r w:rsidRPr="005514AC">
        <w:rPr>
          <w:rFonts w:ascii="Arial" w:eastAsia="新細明體" w:hAnsi="Arial" w:cs="Arial"/>
          <w:color w:val="444444"/>
          <w:spacing w:val="23"/>
          <w:kern w:val="0"/>
          <w:sz w:val="23"/>
          <w:szCs w:val="23"/>
          <w14:ligatures w14:val="none"/>
        </w:rPr>
        <w:t> </w:t>
      </w:r>
    </w:p>
    <w:p w14:paraId="05982AD7" w14:textId="77777777" w:rsidR="001E3B27" w:rsidRDefault="001E3B27" w:rsidP="00594BB8">
      <w:pPr>
        <w:rPr>
          <w:b/>
          <w:bCs/>
        </w:rPr>
      </w:pPr>
    </w:p>
    <w:p w14:paraId="3689A209" w14:textId="77777777" w:rsidR="001E3B27" w:rsidRDefault="001E3B27" w:rsidP="00594BB8">
      <w:pPr>
        <w:rPr>
          <w:b/>
          <w:bCs/>
        </w:rPr>
      </w:pPr>
    </w:p>
    <w:p w14:paraId="38842C62" w14:textId="30AD4593" w:rsidR="00DD3AEC" w:rsidRDefault="00DD3AEC" w:rsidP="00DD3AEC">
      <w:r>
        <w:rPr>
          <w:rFonts w:hint="eastAsia"/>
        </w:rPr>
        <w:lastRenderedPageBreak/>
        <w:t xml:space="preserve">3. </w:t>
      </w:r>
      <w:r>
        <w:rPr>
          <w:rFonts w:hint="eastAsia"/>
        </w:rPr>
        <w:t>儲能系統</w:t>
      </w:r>
    </w:p>
    <w:p w14:paraId="5595B271" w14:textId="4D9E2883" w:rsidR="001E3B27" w:rsidRDefault="00DD3AEC" w:rsidP="00594BB8">
      <w:pPr>
        <w:rPr>
          <w:b/>
          <w:bCs/>
        </w:rPr>
      </w:pPr>
      <w:r>
        <w:rPr>
          <w:rFonts w:hint="eastAsia"/>
          <w:b/>
          <w:bCs/>
        </w:rPr>
        <w:t>儲能系統目前</w:t>
      </w:r>
      <w:r w:rsidR="00F63513">
        <w:rPr>
          <w:rFonts w:hint="eastAsia"/>
          <w:b/>
          <w:bCs/>
        </w:rPr>
        <w:t>仍在籌備中，</w:t>
      </w:r>
      <w:r>
        <w:rPr>
          <w:rFonts w:hint="eastAsia"/>
          <w:b/>
          <w:bCs/>
        </w:rPr>
        <w:t>暫無介紹。</w:t>
      </w:r>
    </w:p>
    <w:p w14:paraId="5B13F0E4" w14:textId="77777777" w:rsidR="00DD3AEC" w:rsidRDefault="00DD3AEC" w:rsidP="00DD3AEC"/>
    <w:p w14:paraId="6D5AB43E" w14:textId="466A5561" w:rsidR="00DD3AEC" w:rsidRDefault="00DD3AEC" w:rsidP="00DD3AEC">
      <w:r>
        <w:rPr>
          <w:rFonts w:hint="eastAsia"/>
        </w:rPr>
        <w:t xml:space="preserve">4. </w:t>
      </w:r>
      <w:r>
        <w:rPr>
          <w:rFonts w:hint="eastAsia"/>
        </w:rPr>
        <w:t>電線電纜</w:t>
      </w:r>
    </w:p>
    <w:p w14:paraId="2EF6D930" w14:textId="267258B5" w:rsidR="00DD3AEC" w:rsidRPr="00F91CA0" w:rsidRDefault="00F91CA0" w:rsidP="00594BB8">
      <w:r w:rsidRPr="00F91CA0">
        <w:rPr>
          <w:rFonts w:hint="eastAsia"/>
        </w:rPr>
        <w:t>電線電纜目前有以下產品：</w:t>
      </w:r>
    </w:p>
    <w:p w14:paraId="25731E8A" w14:textId="6BC9ADD7" w:rsidR="00F91CA0" w:rsidRDefault="00F91CA0" w:rsidP="00594BB8">
      <w:pPr>
        <w:rPr>
          <w:b/>
          <w:bCs/>
        </w:rPr>
      </w:pPr>
      <w:r w:rsidRPr="00F91CA0">
        <w:rPr>
          <w:b/>
          <w:bCs/>
        </w:rPr>
        <w:t>600V PVC</w:t>
      </w:r>
      <w:r w:rsidRPr="00F91CA0">
        <w:rPr>
          <w:b/>
          <w:bCs/>
        </w:rPr>
        <w:t>電線</w:t>
      </w:r>
      <w:r w:rsidRPr="00F91CA0">
        <w:rPr>
          <w:b/>
          <w:bCs/>
        </w:rPr>
        <w:t xml:space="preserve"> </w:t>
      </w:r>
      <w:r w:rsidRPr="00F91CA0">
        <w:rPr>
          <w:b/>
          <w:bCs/>
        </w:rPr>
        <w:t>零頭線</w:t>
      </w:r>
      <w:r w:rsidRPr="00F91CA0">
        <w:rPr>
          <w:b/>
          <w:bCs/>
        </w:rPr>
        <w:t xml:space="preserve"> (</w:t>
      </w:r>
      <w:r w:rsidR="007224F7">
        <w:rPr>
          <w:rFonts w:hint="eastAsia"/>
          <w:b/>
          <w:bCs/>
        </w:rPr>
        <w:t>綠</w:t>
      </w:r>
      <w:r w:rsidRPr="00F91CA0">
        <w:rPr>
          <w:b/>
          <w:bCs/>
        </w:rPr>
        <w:t>)</w:t>
      </w:r>
    </w:p>
    <w:p w14:paraId="23B99C42" w14:textId="26B0E857" w:rsidR="007224F7" w:rsidRDefault="007224F7" w:rsidP="007224F7">
      <w:pPr>
        <w:rPr>
          <w:b/>
          <w:bCs/>
        </w:rPr>
      </w:pPr>
      <w:r w:rsidRPr="00F91CA0">
        <w:rPr>
          <w:b/>
          <w:bCs/>
        </w:rPr>
        <w:t>600V PVC</w:t>
      </w:r>
      <w:r w:rsidRPr="00F91CA0">
        <w:rPr>
          <w:b/>
          <w:bCs/>
        </w:rPr>
        <w:t>電線</w:t>
      </w:r>
      <w:r w:rsidRPr="00F91CA0">
        <w:rPr>
          <w:b/>
          <w:bCs/>
        </w:rPr>
        <w:t xml:space="preserve"> </w:t>
      </w:r>
      <w:r w:rsidRPr="00F91CA0">
        <w:rPr>
          <w:b/>
          <w:bCs/>
        </w:rPr>
        <w:t>零頭線</w:t>
      </w:r>
      <w:r w:rsidRPr="00F91CA0">
        <w:rPr>
          <w:b/>
          <w:bCs/>
        </w:rPr>
        <w:t xml:space="preserve"> (</w:t>
      </w:r>
      <w:r>
        <w:rPr>
          <w:rFonts w:hint="eastAsia"/>
          <w:b/>
          <w:bCs/>
        </w:rPr>
        <w:t>黑</w:t>
      </w:r>
      <w:r w:rsidRPr="00F91CA0">
        <w:rPr>
          <w:b/>
          <w:bCs/>
        </w:rPr>
        <w:t>)</w:t>
      </w:r>
    </w:p>
    <w:p w14:paraId="45990B54" w14:textId="0C1463AA" w:rsidR="007224F7" w:rsidRDefault="007224F7" w:rsidP="007224F7">
      <w:pPr>
        <w:rPr>
          <w:b/>
          <w:bCs/>
        </w:rPr>
      </w:pPr>
      <w:r w:rsidRPr="00F91CA0">
        <w:rPr>
          <w:b/>
          <w:bCs/>
        </w:rPr>
        <w:t>600V PVC</w:t>
      </w:r>
      <w:r w:rsidRPr="00F91CA0">
        <w:rPr>
          <w:b/>
          <w:bCs/>
        </w:rPr>
        <w:t>電線</w:t>
      </w:r>
      <w:r w:rsidRPr="00F91CA0">
        <w:rPr>
          <w:b/>
          <w:bCs/>
        </w:rPr>
        <w:t xml:space="preserve"> </w:t>
      </w:r>
      <w:r w:rsidRPr="00F91CA0">
        <w:rPr>
          <w:b/>
          <w:bCs/>
        </w:rPr>
        <w:t>零頭線</w:t>
      </w:r>
      <w:r w:rsidRPr="00F91CA0">
        <w:rPr>
          <w:b/>
          <w:bCs/>
        </w:rPr>
        <w:t xml:space="preserve"> (</w:t>
      </w:r>
      <w:r>
        <w:rPr>
          <w:rFonts w:hint="eastAsia"/>
          <w:b/>
          <w:bCs/>
        </w:rPr>
        <w:t>紅</w:t>
      </w:r>
      <w:r w:rsidRPr="00F91CA0">
        <w:rPr>
          <w:b/>
          <w:bCs/>
        </w:rPr>
        <w:t>)</w:t>
      </w:r>
    </w:p>
    <w:p w14:paraId="13A7EC0F" w14:textId="5B96E02A" w:rsidR="007224F7" w:rsidRDefault="007224F7" w:rsidP="007224F7">
      <w:pPr>
        <w:rPr>
          <w:b/>
          <w:bCs/>
        </w:rPr>
      </w:pPr>
      <w:r w:rsidRPr="00F91CA0">
        <w:rPr>
          <w:b/>
          <w:bCs/>
        </w:rPr>
        <w:t>600V PVC</w:t>
      </w:r>
      <w:r w:rsidRPr="00F91CA0">
        <w:rPr>
          <w:b/>
          <w:bCs/>
        </w:rPr>
        <w:t>電線</w:t>
      </w:r>
      <w:r w:rsidRPr="00F91CA0">
        <w:rPr>
          <w:b/>
          <w:bCs/>
        </w:rPr>
        <w:t xml:space="preserve"> </w:t>
      </w:r>
      <w:r w:rsidRPr="00F91CA0">
        <w:rPr>
          <w:b/>
          <w:bCs/>
        </w:rPr>
        <w:t>零頭線</w:t>
      </w:r>
      <w:r w:rsidRPr="00F91CA0">
        <w:rPr>
          <w:b/>
          <w:bCs/>
        </w:rPr>
        <w:t xml:space="preserve"> (</w:t>
      </w:r>
      <w:r>
        <w:rPr>
          <w:rFonts w:hint="eastAsia"/>
          <w:b/>
          <w:bCs/>
        </w:rPr>
        <w:t>青</w:t>
      </w:r>
      <w:r w:rsidRPr="00F91CA0">
        <w:rPr>
          <w:b/>
          <w:bCs/>
        </w:rPr>
        <w:t>)</w:t>
      </w:r>
    </w:p>
    <w:p w14:paraId="239E8BC6" w14:textId="77777777" w:rsidR="007224F7" w:rsidRDefault="007224F7" w:rsidP="007224F7">
      <w:pPr>
        <w:rPr>
          <w:b/>
          <w:bCs/>
        </w:rPr>
      </w:pPr>
      <w:r w:rsidRPr="00F91CA0">
        <w:rPr>
          <w:b/>
          <w:bCs/>
        </w:rPr>
        <w:t>600V PVC</w:t>
      </w:r>
      <w:r w:rsidRPr="00F91CA0">
        <w:rPr>
          <w:b/>
          <w:bCs/>
        </w:rPr>
        <w:t>電線</w:t>
      </w:r>
      <w:r w:rsidRPr="00F91CA0">
        <w:rPr>
          <w:b/>
          <w:bCs/>
        </w:rPr>
        <w:t xml:space="preserve"> </w:t>
      </w:r>
      <w:r w:rsidRPr="00F91CA0">
        <w:rPr>
          <w:b/>
          <w:bCs/>
        </w:rPr>
        <w:t>零頭線</w:t>
      </w:r>
      <w:r w:rsidRPr="00F91CA0">
        <w:rPr>
          <w:b/>
          <w:bCs/>
        </w:rPr>
        <w:t xml:space="preserve"> (</w:t>
      </w:r>
      <w:r w:rsidRPr="00F91CA0">
        <w:rPr>
          <w:b/>
          <w:bCs/>
        </w:rPr>
        <w:t>白</w:t>
      </w:r>
      <w:r w:rsidRPr="00F91CA0">
        <w:rPr>
          <w:b/>
          <w:bCs/>
        </w:rPr>
        <w:t>)</w:t>
      </w:r>
    </w:p>
    <w:p w14:paraId="65390B48" w14:textId="1BFE91DB" w:rsidR="001E3B27" w:rsidRDefault="00F63513" w:rsidP="00594BB8">
      <w:pPr>
        <w:rPr>
          <w:b/>
          <w:bCs/>
        </w:rPr>
      </w:pPr>
      <w:r w:rsidRPr="00F63513">
        <w:rPr>
          <w:b/>
          <w:bCs/>
        </w:rPr>
        <w:t>FR</w:t>
      </w:r>
      <w:r w:rsidRPr="00F63513">
        <w:rPr>
          <w:b/>
          <w:bCs/>
        </w:rPr>
        <w:t>耐燃</w:t>
      </w:r>
      <w:r w:rsidRPr="00F63513">
        <w:rPr>
          <w:b/>
          <w:bCs/>
        </w:rPr>
        <w:t>&amp;HR</w:t>
      </w:r>
      <w:r w:rsidRPr="00F63513">
        <w:rPr>
          <w:b/>
          <w:bCs/>
        </w:rPr>
        <w:t>耐熱電纜</w:t>
      </w:r>
    </w:p>
    <w:p w14:paraId="6EC85097" w14:textId="32937AFF" w:rsidR="00F63513" w:rsidRPr="007224F7" w:rsidRDefault="00F63513" w:rsidP="00594BB8">
      <w:pPr>
        <w:rPr>
          <w:b/>
          <w:bCs/>
        </w:rPr>
      </w:pPr>
      <w:r w:rsidRPr="00F63513">
        <w:rPr>
          <w:b/>
          <w:bCs/>
        </w:rPr>
        <w:t>600V PVC</w:t>
      </w:r>
      <w:r w:rsidRPr="00F63513">
        <w:rPr>
          <w:b/>
          <w:bCs/>
        </w:rPr>
        <w:t>電線</w:t>
      </w:r>
    </w:p>
    <w:p w14:paraId="466FE26C" w14:textId="77777777" w:rsidR="001E3B27" w:rsidRDefault="001E3B27" w:rsidP="00594BB8">
      <w:pPr>
        <w:rPr>
          <w:b/>
          <w:bCs/>
        </w:rPr>
      </w:pPr>
    </w:p>
    <w:p w14:paraId="493166BF" w14:textId="77777777" w:rsidR="001E3B27" w:rsidRDefault="001E3B27" w:rsidP="00594BB8">
      <w:pPr>
        <w:rPr>
          <w:b/>
          <w:bCs/>
        </w:rPr>
      </w:pPr>
    </w:p>
    <w:p w14:paraId="2CD73ADD" w14:textId="77777777" w:rsidR="001E3B27" w:rsidRDefault="001E3B27" w:rsidP="00594BB8">
      <w:pPr>
        <w:rPr>
          <w:b/>
          <w:bCs/>
        </w:rPr>
      </w:pPr>
    </w:p>
    <w:p w14:paraId="7BB92E31" w14:textId="77777777" w:rsidR="0097746F" w:rsidRDefault="0097746F" w:rsidP="00594BB8">
      <w:pPr>
        <w:rPr>
          <w:b/>
          <w:bCs/>
        </w:rPr>
      </w:pPr>
    </w:p>
    <w:p w14:paraId="249CA586" w14:textId="77777777" w:rsidR="0097746F" w:rsidRDefault="0097746F" w:rsidP="00594BB8">
      <w:pPr>
        <w:rPr>
          <w:b/>
          <w:bCs/>
        </w:rPr>
      </w:pPr>
    </w:p>
    <w:p w14:paraId="545D1AFC" w14:textId="77777777" w:rsidR="0097746F" w:rsidRDefault="0097746F" w:rsidP="00594BB8">
      <w:pPr>
        <w:rPr>
          <w:b/>
          <w:bCs/>
        </w:rPr>
      </w:pPr>
    </w:p>
    <w:p w14:paraId="61FAD966" w14:textId="77777777" w:rsidR="0097746F" w:rsidRDefault="0097746F" w:rsidP="00594BB8">
      <w:pPr>
        <w:rPr>
          <w:b/>
          <w:bCs/>
        </w:rPr>
      </w:pPr>
    </w:p>
    <w:p w14:paraId="2ACD64A5" w14:textId="77777777" w:rsidR="0097746F" w:rsidRDefault="0097746F" w:rsidP="00594BB8">
      <w:pPr>
        <w:rPr>
          <w:b/>
          <w:bCs/>
        </w:rPr>
      </w:pPr>
    </w:p>
    <w:p w14:paraId="65F9F27B" w14:textId="77777777" w:rsidR="0097746F" w:rsidRDefault="0097746F" w:rsidP="00594BB8">
      <w:pPr>
        <w:rPr>
          <w:b/>
          <w:bCs/>
        </w:rPr>
      </w:pPr>
    </w:p>
    <w:p w14:paraId="44AEE6F8" w14:textId="77777777" w:rsidR="0097746F" w:rsidRDefault="0097746F" w:rsidP="00594BB8">
      <w:pPr>
        <w:rPr>
          <w:b/>
          <w:bCs/>
        </w:rPr>
      </w:pPr>
    </w:p>
    <w:p w14:paraId="0DB5291B" w14:textId="77777777" w:rsidR="0097746F" w:rsidRPr="0097746F" w:rsidRDefault="0097746F" w:rsidP="00594BB8">
      <w:pPr>
        <w:rPr>
          <w:b/>
          <w:bCs/>
        </w:rPr>
      </w:pPr>
    </w:p>
    <w:p w14:paraId="2A63ED57" w14:textId="77777777" w:rsidR="001E3B27" w:rsidRDefault="001E3B27" w:rsidP="00594BB8">
      <w:pPr>
        <w:rPr>
          <w:b/>
          <w:bCs/>
        </w:rPr>
      </w:pPr>
    </w:p>
    <w:p w14:paraId="0635C41A" w14:textId="4AC0A82F" w:rsidR="00594BB8" w:rsidRPr="009915CE" w:rsidRDefault="00594BB8" w:rsidP="00594BB8">
      <w:pPr>
        <w:rPr>
          <w:vanish/>
          <w:specVanish/>
        </w:rPr>
      </w:pPr>
      <w:r w:rsidRPr="00594BB8">
        <w:rPr>
          <w:b/>
          <w:bCs/>
        </w:rPr>
        <w:lastRenderedPageBreak/>
        <w:t>HISTORY</w:t>
      </w:r>
    </w:p>
    <w:p w14:paraId="57B0D743" w14:textId="7B64CF7B" w:rsidR="00594BB8" w:rsidRPr="009915CE" w:rsidRDefault="009915CE" w:rsidP="00594BB8">
      <w:pPr>
        <w:rPr>
          <w:b/>
          <w:bCs/>
          <w:vanish/>
          <w:specVanish/>
        </w:rPr>
      </w:pPr>
      <w:r>
        <w:rPr>
          <w:b/>
          <w:bCs/>
        </w:rPr>
        <w:t xml:space="preserve"> </w:t>
      </w:r>
      <w:r w:rsidR="00594BB8" w:rsidRPr="00594BB8">
        <w:rPr>
          <w:b/>
          <w:bCs/>
        </w:rPr>
        <w:t>公司沿革</w:t>
      </w:r>
    </w:p>
    <w:p w14:paraId="64701E2F" w14:textId="77777777" w:rsidR="001E3B27" w:rsidRDefault="009915CE" w:rsidP="000B7024">
      <w:pPr>
        <w:rPr>
          <w:b/>
          <w:bCs/>
        </w:rPr>
      </w:pPr>
      <w:r>
        <w:rPr>
          <w:b/>
          <w:bCs/>
        </w:rPr>
        <w:t xml:space="preserve"> </w:t>
      </w:r>
    </w:p>
    <w:p w14:paraId="0718897D" w14:textId="2CDAE42B" w:rsidR="000B7024" w:rsidRPr="000B7024" w:rsidRDefault="000B7024" w:rsidP="000B7024">
      <w:pPr>
        <w:rPr>
          <w:b/>
          <w:bCs/>
        </w:rPr>
      </w:pPr>
      <w:r w:rsidRPr="000B7024">
        <w:rPr>
          <w:b/>
          <w:bCs/>
        </w:rPr>
        <w:t>2018</w:t>
      </w:r>
      <w:r w:rsidRPr="000B7024">
        <w:rPr>
          <w:b/>
          <w:bCs/>
        </w:rPr>
        <w:t>年</w:t>
      </w:r>
      <w:r w:rsidRPr="000B7024">
        <w:rPr>
          <w:b/>
          <w:bCs/>
        </w:rPr>
        <w:t>7</w:t>
      </w:r>
      <w:r w:rsidRPr="000B7024">
        <w:rPr>
          <w:b/>
          <w:bCs/>
        </w:rPr>
        <w:t>月</w:t>
      </w:r>
    </w:p>
    <w:p w14:paraId="535F4010" w14:textId="77777777" w:rsidR="000B7024" w:rsidRPr="000B7024" w:rsidRDefault="000B7024" w:rsidP="000B7024">
      <w:pPr>
        <w:numPr>
          <w:ilvl w:val="0"/>
          <w:numId w:val="3"/>
        </w:numPr>
      </w:pPr>
      <w:r w:rsidRPr="000B7024">
        <w:t>亞新能源有限公司</w:t>
      </w:r>
      <w:r w:rsidRPr="000B7024">
        <w:t> </w:t>
      </w:r>
      <w:r w:rsidRPr="000B7024">
        <w:t>設立。</w:t>
      </w:r>
      <w:r w:rsidRPr="000B7024">
        <w:br/>
      </w:r>
      <w:r w:rsidRPr="000B7024">
        <w:t>負責人</w:t>
      </w:r>
      <w:r w:rsidRPr="000B7024">
        <w:t xml:space="preserve">: </w:t>
      </w:r>
      <w:r w:rsidRPr="000B7024">
        <w:t>夏凡得</w:t>
      </w:r>
      <w:r w:rsidRPr="000B7024">
        <w:br/>
      </w:r>
      <w:r w:rsidRPr="000B7024">
        <w:t>地址</w:t>
      </w:r>
      <w:r w:rsidRPr="000B7024">
        <w:t xml:space="preserve">: </w:t>
      </w:r>
      <w:r w:rsidRPr="000B7024">
        <w:t>台北市松山區南京東路</w:t>
      </w:r>
      <w:r w:rsidRPr="000B7024">
        <w:t>171</w:t>
      </w:r>
      <w:r w:rsidRPr="000B7024">
        <w:t>號</w:t>
      </w:r>
      <w:r w:rsidRPr="000B7024">
        <w:t>6</w:t>
      </w:r>
      <w:r w:rsidRPr="000B7024">
        <w:t>樓之</w:t>
      </w:r>
      <w:r w:rsidRPr="000B7024">
        <w:t>1</w:t>
      </w:r>
      <w:r w:rsidRPr="000B7024">
        <w:br/>
      </w:r>
      <w:r w:rsidRPr="000B7024">
        <w:t>登記資本額</w:t>
      </w:r>
      <w:r w:rsidRPr="000B7024">
        <w:t>:500,000</w:t>
      </w:r>
      <w:r w:rsidRPr="000B7024">
        <w:br/>
      </w:r>
      <w:r w:rsidRPr="000B7024">
        <w:t>董監事名單</w:t>
      </w:r>
      <w:r w:rsidRPr="000B7024">
        <w:t>:</w:t>
      </w:r>
      <w:r w:rsidRPr="000B7024">
        <w:t>董事</w:t>
      </w:r>
      <w:r w:rsidRPr="000B7024">
        <w:t xml:space="preserve"> </w:t>
      </w:r>
      <w:r w:rsidRPr="000B7024">
        <w:t>夏凡得</w:t>
      </w:r>
      <w:r w:rsidRPr="000B7024">
        <w:t>(</w:t>
      </w:r>
      <w:r w:rsidRPr="000B7024">
        <w:t>聯太創業投資股份有限公司</w:t>
      </w:r>
      <w:r w:rsidRPr="000B7024">
        <w:t>)</w:t>
      </w:r>
    </w:p>
    <w:p w14:paraId="55D4D41C" w14:textId="5A3C809C" w:rsidR="000B7024" w:rsidRPr="000B7024" w:rsidRDefault="000B7024" w:rsidP="000B7024">
      <w:pPr>
        <w:rPr>
          <w:b/>
          <w:bCs/>
        </w:rPr>
      </w:pPr>
      <w:r w:rsidRPr="000B7024">
        <w:rPr>
          <w:b/>
          <w:bCs/>
        </w:rPr>
        <w:t>201</w:t>
      </w:r>
      <w:r w:rsidR="00001062">
        <w:rPr>
          <w:rFonts w:hint="eastAsia"/>
          <w:b/>
          <w:bCs/>
        </w:rPr>
        <w:t>9</w:t>
      </w:r>
      <w:r w:rsidRPr="000B7024">
        <w:rPr>
          <w:b/>
          <w:bCs/>
        </w:rPr>
        <w:t>年</w:t>
      </w:r>
      <w:r w:rsidR="00001062">
        <w:rPr>
          <w:rFonts w:hint="eastAsia"/>
          <w:b/>
          <w:bCs/>
        </w:rPr>
        <w:t>12</w:t>
      </w:r>
      <w:r w:rsidRPr="000B7024">
        <w:rPr>
          <w:b/>
          <w:bCs/>
        </w:rPr>
        <w:t>月</w:t>
      </w:r>
    </w:p>
    <w:p w14:paraId="588003DD" w14:textId="77777777" w:rsidR="00001062" w:rsidRPr="00001062" w:rsidRDefault="00001062" w:rsidP="00001062">
      <w:pPr>
        <w:numPr>
          <w:ilvl w:val="0"/>
          <w:numId w:val="4"/>
        </w:numPr>
      </w:pPr>
      <w:r>
        <w:tab/>
      </w:r>
      <w:r w:rsidRPr="00001062">
        <w:t>變更代表法人</w:t>
      </w:r>
      <w:r w:rsidRPr="00001062">
        <w:t>:</w:t>
      </w:r>
      <w:r w:rsidRPr="00001062">
        <w:br/>
      </w:r>
      <w:r w:rsidRPr="00001062">
        <w:t>夏凡得</w:t>
      </w:r>
      <w:r w:rsidRPr="00001062">
        <w:t xml:space="preserve"> </w:t>
      </w:r>
      <w:r w:rsidRPr="00001062">
        <w:t>的代表法人</w:t>
      </w:r>
      <w:r w:rsidRPr="00001062">
        <w:br/>
      </w:r>
      <w:r w:rsidRPr="00001062">
        <w:t>聯太創業投資股份有限公司</w:t>
      </w:r>
      <w:r w:rsidRPr="00001062">
        <w:t xml:space="preserve"> </w:t>
      </w:r>
      <w:r w:rsidRPr="00001062">
        <w:t>變更為</w:t>
      </w:r>
      <w:r w:rsidRPr="00001062">
        <w:t xml:space="preserve"> </w:t>
      </w:r>
      <w:r w:rsidRPr="00001062">
        <w:t>亞太國際新能源股份有限公司</w:t>
      </w:r>
    </w:p>
    <w:p w14:paraId="42212D65" w14:textId="77777777" w:rsidR="00001062" w:rsidRPr="00001062" w:rsidRDefault="00001062" w:rsidP="00001062">
      <w:pPr>
        <w:numPr>
          <w:ilvl w:val="0"/>
          <w:numId w:val="4"/>
        </w:numPr>
      </w:pPr>
      <w:r w:rsidRPr="00001062">
        <w:t>地址</w:t>
      </w:r>
      <w:r w:rsidRPr="00001062">
        <w:t>:</w:t>
      </w:r>
      <w:r w:rsidRPr="00001062">
        <w:br/>
      </w:r>
      <w:r w:rsidRPr="00001062">
        <w:t>台北市松山區南京東路</w:t>
      </w:r>
      <w:r w:rsidRPr="00001062">
        <w:t>4</w:t>
      </w:r>
      <w:r w:rsidRPr="00001062">
        <w:t>段</w:t>
      </w:r>
      <w:r w:rsidRPr="00001062">
        <w:t>171</w:t>
      </w:r>
      <w:r w:rsidRPr="00001062">
        <w:t>號</w:t>
      </w:r>
      <w:r w:rsidRPr="00001062">
        <w:t>6</w:t>
      </w:r>
      <w:r w:rsidRPr="00001062">
        <w:t>樓之</w:t>
      </w:r>
      <w:r w:rsidRPr="00001062">
        <w:t xml:space="preserve">1 </w:t>
      </w:r>
      <w:r w:rsidRPr="00001062">
        <w:t>變更為</w:t>
      </w:r>
      <w:r w:rsidRPr="00001062">
        <w:t> </w:t>
      </w:r>
      <w:r w:rsidRPr="00001062">
        <w:br/>
      </w:r>
      <w:r w:rsidRPr="00001062">
        <w:t>台北市大安區敦化南路</w:t>
      </w:r>
      <w:r w:rsidRPr="00001062">
        <w:t>2</w:t>
      </w:r>
      <w:r w:rsidRPr="00001062">
        <w:t>段</w:t>
      </w:r>
      <w:r w:rsidRPr="00001062">
        <w:t>71</w:t>
      </w:r>
      <w:r w:rsidRPr="00001062">
        <w:t>號</w:t>
      </w:r>
      <w:r w:rsidRPr="00001062">
        <w:t>4</w:t>
      </w:r>
      <w:r w:rsidRPr="00001062">
        <w:t>樓</w:t>
      </w:r>
    </w:p>
    <w:p w14:paraId="6D2F4A89" w14:textId="77777777" w:rsidR="00340802" w:rsidRPr="00340802" w:rsidRDefault="00340802" w:rsidP="00340802">
      <w:pPr>
        <w:rPr>
          <w:b/>
          <w:bCs/>
        </w:rPr>
      </w:pPr>
      <w:r w:rsidRPr="00340802">
        <w:rPr>
          <w:b/>
          <w:bCs/>
        </w:rPr>
        <w:t>2022</w:t>
      </w:r>
      <w:r w:rsidRPr="00340802">
        <w:rPr>
          <w:b/>
          <w:bCs/>
        </w:rPr>
        <w:t>年</w:t>
      </w:r>
      <w:r w:rsidRPr="00340802">
        <w:rPr>
          <w:b/>
          <w:bCs/>
        </w:rPr>
        <w:t>9</w:t>
      </w:r>
      <w:r w:rsidRPr="00340802">
        <w:rPr>
          <w:b/>
          <w:bCs/>
        </w:rPr>
        <w:t>月</w:t>
      </w:r>
    </w:p>
    <w:p w14:paraId="4A4B6C98" w14:textId="77777777" w:rsidR="00340802" w:rsidRPr="00340802" w:rsidRDefault="00340802" w:rsidP="00340802">
      <w:pPr>
        <w:numPr>
          <w:ilvl w:val="0"/>
          <w:numId w:val="5"/>
        </w:numPr>
      </w:pPr>
      <w:r w:rsidRPr="00340802">
        <w:t>新增經理人</w:t>
      </w:r>
      <w:r w:rsidRPr="00340802">
        <w:t>:</w:t>
      </w:r>
      <w:r w:rsidRPr="00340802">
        <w:br/>
      </w:r>
      <w:r w:rsidRPr="00340802">
        <w:t>徐肇佑</w:t>
      </w:r>
      <w:r w:rsidRPr="00340802">
        <w:t xml:space="preserve"> (111</w:t>
      </w:r>
      <w:r w:rsidRPr="00340802">
        <w:t>年</w:t>
      </w:r>
      <w:r w:rsidRPr="00340802">
        <w:t>8</w:t>
      </w:r>
      <w:r w:rsidRPr="00340802">
        <w:t>月</w:t>
      </w:r>
      <w:r w:rsidRPr="00340802">
        <w:t>29</w:t>
      </w:r>
      <w:r w:rsidRPr="00340802">
        <w:t>日</w:t>
      </w:r>
      <w:r w:rsidRPr="00340802">
        <w:t>)</w:t>
      </w:r>
    </w:p>
    <w:p w14:paraId="4A91E2C1" w14:textId="77777777" w:rsidR="00340802" w:rsidRPr="00340802" w:rsidRDefault="00340802" w:rsidP="00340802">
      <w:pPr>
        <w:numPr>
          <w:ilvl w:val="0"/>
          <w:numId w:val="5"/>
        </w:numPr>
      </w:pPr>
      <w:r w:rsidRPr="00340802">
        <w:t>新增董監事</w:t>
      </w:r>
      <w:r w:rsidRPr="00340802">
        <w:t>:</w:t>
      </w:r>
      <w:r w:rsidRPr="00340802">
        <w:br/>
      </w:r>
      <w:r w:rsidRPr="00340802">
        <w:t>董事長</w:t>
      </w:r>
      <w:r w:rsidRPr="00340802">
        <w:t xml:space="preserve"> </w:t>
      </w:r>
      <w:r w:rsidRPr="00340802">
        <w:t>徐肇佑</w:t>
      </w:r>
      <w:r w:rsidRPr="00340802">
        <w:t xml:space="preserve"> (</w:t>
      </w:r>
      <w:r w:rsidRPr="00340802">
        <w:t>亞太國際新能源股份有限公司</w:t>
      </w:r>
      <w:r w:rsidRPr="00340802">
        <w:t>)</w:t>
      </w:r>
      <w:r w:rsidRPr="00340802">
        <w:br/>
      </w:r>
      <w:r w:rsidRPr="00340802">
        <w:t>董事</w:t>
      </w:r>
      <w:r w:rsidRPr="00340802">
        <w:t xml:space="preserve"> </w:t>
      </w:r>
      <w:r w:rsidRPr="00340802">
        <w:t>苑竣唐</w:t>
      </w:r>
      <w:r w:rsidRPr="00340802">
        <w:t xml:space="preserve"> (</w:t>
      </w:r>
      <w:r w:rsidRPr="00340802">
        <w:t>亞太國際新能源股份有限公司</w:t>
      </w:r>
      <w:r w:rsidRPr="00340802">
        <w:t>)</w:t>
      </w:r>
    </w:p>
    <w:p w14:paraId="59B4D04B" w14:textId="77777777" w:rsidR="00340802" w:rsidRPr="00340802" w:rsidRDefault="00340802" w:rsidP="00340802">
      <w:pPr>
        <w:numPr>
          <w:ilvl w:val="0"/>
          <w:numId w:val="5"/>
        </w:numPr>
      </w:pPr>
      <w:r w:rsidRPr="00340802">
        <w:t>變更持股</w:t>
      </w:r>
      <w:r w:rsidRPr="00340802">
        <w:t>:</w:t>
      </w:r>
      <w:r w:rsidRPr="00340802">
        <w:br/>
      </w:r>
      <w:r w:rsidRPr="00340802">
        <w:t>夏凡得</w:t>
      </w:r>
      <w:r w:rsidRPr="00340802">
        <w:t xml:space="preserve"> </w:t>
      </w:r>
      <w:r w:rsidRPr="00340802">
        <w:t>的持股</w:t>
      </w:r>
      <w:r w:rsidRPr="00340802">
        <w:br/>
        <w:t xml:space="preserve">500,000 </w:t>
      </w:r>
      <w:r w:rsidRPr="00340802">
        <w:t>變更為</w:t>
      </w:r>
      <w:r w:rsidRPr="00340802">
        <w:t xml:space="preserve"> 50,000</w:t>
      </w:r>
    </w:p>
    <w:p w14:paraId="08A7A058" w14:textId="77777777" w:rsidR="00340802" w:rsidRPr="00340802" w:rsidRDefault="00340802" w:rsidP="00340802">
      <w:pPr>
        <w:numPr>
          <w:ilvl w:val="0"/>
          <w:numId w:val="5"/>
        </w:numPr>
      </w:pPr>
      <w:r w:rsidRPr="00340802">
        <w:t>登記資本額由</w:t>
      </w:r>
      <w:r w:rsidRPr="00340802">
        <w:t xml:space="preserve"> 500,000 </w:t>
      </w:r>
      <w:r w:rsidRPr="00340802">
        <w:t>變更為</w:t>
      </w:r>
      <w:r w:rsidRPr="00340802">
        <w:t xml:space="preserve"> 600,000,000</w:t>
      </w:r>
    </w:p>
    <w:p w14:paraId="21BF144E" w14:textId="77777777" w:rsidR="00340802" w:rsidRPr="00340802" w:rsidRDefault="00340802" w:rsidP="00340802">
      <w:pPr>
        <w:numPr>
          <w:ilvl w:val="0"/>
          <w:numId w:val="5"/>
        </w:numPr>
      </w:pPr>
      <w:r w:rsidRPr="00340802">
        <w:t>地址</w:t>
      </w:r>
      <w:r w:rsidRPr="00340802">
        <w:t>:</w:t>
      </w:r>
      <w:r w:rsidRPr="00340802">
        <w:br/>
      </w:r>
      <w:r w:rsidRPr="00340802">
        <w:t>台北市大安區敦化南路</w:t>
      </w:r>
      <w:r w:rsidRPr="00340802">
        <w:t>2</w:t>
      </w:r>
      <w:r w:rsidRPr="00340802">
        <w:t>段</w:t>
      </w:r>
      <w:r w:rsidRPr="00340802">
        <w:t>71</w:t>
      </w:r>
      <w:r w:rsidRPr="00340802">
        <w:t>號</w:t>
      </w:r>
      <w:r w:rsidRPr="00340802">
        <w:t>4</w:t>
      </w:r>
      <w:r w:rsidRPr="00340802">
        <w:t>樓</w:t>
      </w:r>
      <w:r w:rsidRPr="00340802">
        <w:t xml:space="preserve"> </w:t>
      </w:r>
      <w:r w:rsidRPr="00340802">
        <w:t>變更為</w:t>
      </w:r>
      <w:r w:rsidRPr="00340802">
        <w:br/>
      </w:r>
      <w:r w:rsidRPr="00340802">
        <w:t>新北市三重區重新路</w:t>
      </w:r>
      <w:r w:rsidRPr="00340802">
        <w:t>5</w:t>
      </w:r>
      <w:r w:rsidRPr="00340802">
        <w:t>段</w:t>
      </w:r>
      <w:r w:rsidRPr="00340802">
        <w:t>609</w:t>
      </w:r>
      <w:r w:rsidRPr="00340802">
        <w:t>巷</w:t>
      </w:r>
      <w:r w:rsidRPr="00340802">
        <w:t>2</w:t>
      </w:r>
      <w:r w:rsidRPr="00340802">
        <w:t>之</w:t>
      </w:r>
      <w:r w:rsidRPr="00340802">
        <w:t>6</w:t>
      </w:r>
      <w:r w:rsidRPr="00340802">
        <w:t>號</w:t>
      </w:r>
    </w:p>
    <w:p w14:paraId="3A7AC0FD" w14:textId="77777777" w:rsidR="00340802" w:rsidRPr="00340802" w:rsidRDefault="00340802" w:rsidP="00340802">
      <w:pPr>
        <w:numPr>
          <w:ilvl w:val="0"/>
          <w:numId w:val="5"/>
        </w:numPr>
      </w:pPr>
      <w:r w:rsidRPr="00340802">
        <w:t>負責人</w:t>
      </w:r>
      <w:r w:rsidRPr="00340802">
        <w:t xml:space="preserve"> </w:t>
      </w:r>
      <w:r w:rsidRPr="00340802">
        <w:t>夏凡得</w:t>
      </w:r>
      <w:r w:rsidRPr="00340802">
        <w:t xml:space="preserve"> </w:t>
      </w:r>
      <w:r w:rsidRPr="00340802">
        <w:t>變更為</w:t>
      </w:r>
      <w:r w:rsidRPr="00340802">
        <w:t xml:space="preserve"> </w:t>
      </w:r>
      <w:r w:rsidRPr="00340802">
        <w:t>徐肇佑</w:t>
      </w:r>
    </w:p>
    <w:p w14:paraId="124A7CC9" w14:textId="77777777" w:rsidR="00340802" w:rsidRPr="00340802" w:rsidRDefault="00340802" w:rsidP="00340802">
      <w:pPr>
        <w:numPr>
          <w:ilvl w:val="0"/>
          <w:numId w:val="5"/>
        </w:numPr>
      </w:pPr>
      <w:r w:rsidRPr="00340802">
        <w:lastRenderedPageBreak/>
        <w:t>亞新能源有限公司</w:t>
      </w:r>
      <w:r w:rsidRPr="00340802">
        <w:t xml:space="preserve"> </w:t>
      </w:r>
      <w:r w:rsidRPr="00340802">
        <w:t>變更為</w:t>
      </w:r>
      <w:r w:rsidRPr="00340802">
        <w:t> </w:t>
      </w:r>
      <w:r w:rsidRPr="00340802">
        <w:br/>
      </w:r>
      <w:r w:rsidRPr="00340802">
        <w:t>太能系統股份有限公司</w:t>
      </w:r>
    </w:p>
    <w:p w14:paraId="2FF29B19" w14:textId="563100FC" w:rsidR="00340802" w:rsidRPr="000B7024" w:rsidRDefault="00340802" w:rsidP="00340802">
      <w:pPr>
        <w:rPr>
          <w:b/>
          <w:bCs/>
        </w:rPr>
      </w:pPr>
      <w:r w:rsidRPr="000B7024">
        <w:rPr>
          <w:b/>
          <w:bCs/>
        </w:rPr>
        <w:t>20</w:t>
      </w:r>
      <w:r>
        <w:rPr>
          <w:rFonts w:hint="eastAsia"/>
          <w:b/>
          <w:bCs/>
        </w:rPr>
        <w:t>22</w:t>
      </w:r>
      <w:r w:rsidRPr="000B7024">
        <w:rPr>
          <w:b/>
          <w:bCs/>
        </w:rPr>
        <w:t>年</w:t>
      </w:r>
      <w:r>
        <w:rPr>
          <w:rFonts w:hint="eastAsia"/>
          <w:b/>
          <w:bCs/>
        </w:rPr>
        <w:t>11</w:t>
      </w:r>
      <w:r w:rsidRPr="000B7024">
        <w:rPr>
          <w:b/>
          <w:bCs/>
        </w:rPr>
        <w:t>月</w:t>
      </w:r>
    </w:p>
    <w:p w14:paraId="132D8297" w14:textId="77777777" w:rsidR="007604F9" w:rsidRPr="007604F9" w:rsidRDefault="007604F9" w:rsidP="007604F9">
      <w:pPr>
        <w:numPr>
          <w:ilvl w:val="0"/>
          <w:numId w:val="6"/>
        </w:numPr>
      </w:pPr>
      <w:r w:rsidRPr="007604F9">
        <w:t>新增董監事</w:t>
      </w:r>
      <w:r w:rsidRPr="007604F9">
        <w:t>:</w:t>
      </w:r>
      <w:r w:rsidRPr="007604F9">
        <w:br/>
      </w:r>
      <w:r w:rsidRPr="007604F9">
        <w:t>董事</w:t>
      </w:r>
      <w:r w:rsidRPr="007604F9">
        <w:t xml:space="preserve"> </w:t>
      </w:r>
      <w:r w:rsidRPr="007604F9">
        <w:t>李藝波</w:t>
      </w:r>
      <w:r w:rsidRPr="007604F9">
        <w:t xml:space="preserve"> (</w:t>
      </w:r>
      <w:r w:rsidRPr="007604F9">
        <w:t>亞太國際新能源股份有限公司</w:t>
      </w:r>
      <w:r w:rsidRPr="007604F9">
        <w:t>)</w:t>
      </w:r>
      <w:r w:rsidRPr="007604F9">
        <w:br/>
      </w:r>
      <w:r w:rsidRPr="007604F9">
        <w:t>董事</w:t>
      </w:r>
      <w:r w:rsidRPr="007604F9">
        <w:t xml:space="preserve"> </w:t>
      </w:r>
      <w:r w:rsidRPr="007604F9">
        <w:t>吳金榮</w:t>
      </w:r>
      <w:r w:rsidRPr="007604F9">
        <w:t xml:space="preserve"> (</w:t>
      </w:r>
      <w:r w:rsidRPr="007604F9">
        <w:t>亞太國際新能源股份有限公司</w:t>
      </w:r>
      <w:r w:rsidRPr="007604F9">
        <w:t>)</w:t>
      </w:r>
    </w:p>
    <w:p w14:paraId="0001E6F8" w14:textId="77777777" w:rsidR="007604F9" w:rsidRPr="007604F9" w:rsidRDefault="007604F9" w:rsidP="007604F9">
      <w:pPr>
        <w:rPr>
          <w:b/>
          <w:bCs/>
        </w:rPr>
      </w:pPr>
      <w:r w:rsidRPr="007604F9">
        <w:rPr>
          <w:b/>
          <w:bCs/>
        </w:rPr>
        <w:t>2023</w:t>
      </w:r>
      <w:r w:rsidRPr="007604F9">
        <w:rPr>
          <w:b/>
          <w:bCs/>
        </w:rPr>
        <w:t>年</w:t>
      </w:r>
      <w:r w:rsidRPr="007604F9">
        <w:rPr>
          <w:b/>
          <w:bCs/>
        </w:rPr>
        <w:t>1</w:t>
      </w:r>
      <w:r w:rsidRPr="007604F9">
        <w:rPr>
          <w:b/>
          <w:bCs/>
        </w:rPr>
        <w:t>月</w:t>
      </w:r>
    </w:p>
    <w:p w14:paraId="64066F8A" w14:textId="77777777" w:rsidR="007604F9" w:rsidRPr="007604F9" w:rsidRDefault="007604F9" w:rsidP="007604F9">
      <w:pPr>
        <w:numPr>
          <w:ilvl w:val="0"/>
          <w:numId w:val="7"/>
        </w:numPr>
      </w:pPr>
      <w:r w:rsidRPr="007604F9">
        <w:t>變更持股</w:t>
      </w:r>
      <w:r w:rsidRPr="007604F9">
        <w:t>:</w:t>
      </w:r>
      <w:r w:rsidRPr="007604F9">
        <w:br/>
      </w:r>
      <w:r w:rsidRPr="007604F9">
        <w:t>徐肇佑</w:t>
      </w:r>
      <w:r w:rsidRPr="007604F9">
        <w:t xml:space="preserve"> </w:t>
      </w:r>
      <w:r w:rsidRPr="007604F9">
        <w:t>的持股</w:t>
      </w:r>
      <w:r w:rsidRPr="007604F9">
        <w:br/>
        <w:t xml:space="preserve">50,000 </w:t>
      </w:r>
      <w:r w:rsidRPr="007604F9">
        <w:t>變更為</w:t>
      </w:r>
      <w:r w:rsidRPr="007604F9">
        <w:t xml:space="preserve"> 7,050,000</w:t>
      </w:r>
      <w:r w:rsidRPr="007604F9">
        <w:br/>
      </w:r>
      <w:r w:rsidRPr="007604F9">
        <w:br/>
      </w:r>
      <w:r w:rsidRPr="007604F9">
        <w:t>苑竣唐</w:t>
      </w:r>
      <w:r w:rsidRPr="007604F9">
        <w:t xml:space="preserve"> </w:t>
      </w:r>
      <w:r w:rsidRPr="007604F9">
        <w:t>的持股</w:t>
      </w:r>
      <w:r w:rsidRPr="007604F9">
        <w:br/>
        <w:t xml:space="preserve">50,000 </w:t>
      </w:r>
      <w:r w:rsidRPr="007604F9">
        <w:t>變更為</w:t>
      </w:r>
      <w:r w:rsidRPr="007604F9">
        <w:t xml:space="preserve"> 7,050,000</w:t>
      </w:r>
      <w:r w:rsidRPr="007604F9">
        <w:br/>
      </w:r>
      <w:r w:rsidRPr="007604F9">
        <w:br/>
      </w:r>
      <w:r w:rsidRPr="007604F9">
        <w:t>夏凡得</w:t>
      </w:r>
      <w:r w:rsidRPr="007604F9">
        <w:t xml:space="preserve"> </w:t>
      </w:r>
      <w:r w:rsidRPr="007604F9">
        <w:t>的持股</w:t>
      </w:r>
      <w:r w:rsidRPr="007604F9">
        <w:br/>
        <w:t xml:space="preserve">50,000 </w:t>
      </w:r>
      <w:r w:rsidRPr="007604F9">
        <w:t>變更為</w:t>
      </w:r>
      <w:r w:rsidRPr="007604F9">
        <w:t xml:space="preserve"> 7,050,000</w:t>
      </w:r>
      <w:r w:rsidRPr="007604F9">
        <w:br/>
      </w:r>
      <w:r w:rsidRPr="007604F9">
        <w:br/>
      </w:r>
      <w:r w:rsidRPr="007604F9">
        <w:t>李藝波</w:t>
      </w:r>
      <w:r w:rsidRPr="007604F9">
        <w:t xml:space="preserve"> </w:t>
      </w:r>
      <w:r w:rsidRPr="007604F9">
        <w:t>的持股</w:t>
      </w:r>
      <w:r w:rsidRPr="007604F9">
        <w:br/>
        <w:t xml:space="preserve">50,000 </w:t>
      </w:r>
      <w:r w:rsidRPr="007604F9">
        <w:t>變更為</w:t>
      </w:r>
      <w:r w:rsidRPr="007604F9">
        <w:t xml:space="preserve"> 7,050,000</w:t>
      </w:r>
      <w:r w:rsidRPr="007604F9">
        <w:br/>
      </w:r>
      <w:r w:rsidRPr="007604F9">
        <w:br/>
      </w:r>
      <w:r w:rsidRPr="007604F9">
        <w:t>吳金榮</w:t>
      </w:r>
      <w:r w:rsidRPr="007604F9">
        <w:t xml:space="preserve"> </w:t>
      </w:r>
      <w:r w:rsidRPr="007604F9">
        <w:t>的持股</w:t>
      </w:r>
      <w:r w:rsidRPr="007604F9">
        <w:br/>
        <w:t xml:space="preserve">50,000 </w:t>
      </w:r>
      <w:r w:rsidRPr="007604F9">
        <w:t>變更為</w:t>
      </w:r>
      <w:r w:rsidRPr="007604F9">
        <w:t xml:space="preserve"> 7,050,000</w:t>
      </w:r>
    </w:p>
    <w:p w14:paraId="65F1EADB" w14:textId="77777777" w:rsidR="007604F9" w:rsidRPr="007604F9" w:rsidRDefault="007604F9" w:rsidP="007604F9">
      <w:pPr>
        <w:numPr>
          <w:ilvl w:val="0"/>
          <w:numId w:val="7"/>
        </w:numPr>
      </w:pPr>
      <w:r w:rsidRPr="007604F9">
        <w:t>實收資本額由</w:t>
      </w:r>
      <w:r w:rsidRPr="007604F9">
        <w:t>:</w:t>
      </w:r>
      <w:r w:rsidRPr="007604F9">
        <w:br/>
        <w:t xml:space="preserve">500,000 </w:t>
      </w:r>
      <w:r w:rsidRPr="007604F9">
        <w:t>變更為</w:t>
      </w:r>
      <w:r w:rsidRPr="007604F9">
        <w:t> </w:t>
      </w:r>
      <w:r w:rsidRPr="007604F9">
        <w:br/>
        <w:t>70,500,000</w:t>
      </w:r>
    </w:p>
    <w:p w14:paraId="2EA4D870" w14:textId="0DD75C0D" w:rsidR="00594BB8" w:rsidRPr="007604F9" w:rsidRDefault="00594BB8"/>
    <w:sectPr w:rsidR="00594BB8" w:rsidRPr="007604F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74017"/>
    <w:multiLevelType w:val="multilevel"/>
    <w:tmpl w:val="2684F95A"/>
    <w:lvl w:ilvl="0">
      <w:start w:val="1"/>
      <w:numFmt w:val="decimal"/>
      <w:lvlText w:val="%1."/>
      <w:lvlJc w:val="left"/>
      <w:pPr>
        <w:tabs>
          <w:tab w:val="num" w:pos="720"/>
        </w:tabs>
        <w:ind w:left="720" w:hanging="360"/>
      </w:pPr>
      <w:rPr>
        <w:rFonts w:hint="default"/>
        <w:sz w:val="20"/>
      </w:rPr>
    </w:lvl>
    <w:lvl w:ilvl="1">
      <w:start w:val="1"/>
      <w:numFmt w:val="decimal"/>
      <w:lvlText w:val="1.%2"/>
      <w:lvlJc w:val="left"/>
      <w:pPr>
        <w:ind w:left="1560" w:hanging="480"/>
      </w:pPr>
      <w:rPr>
        <w:rFonts w:hint="eastAsi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D01D3"/>
    <w:multiLevelType w:val="hybridMultilevel"/>
    <w:tmpl w:val="186E8E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55126DB"/>
    <w:multiLevelType w:val="multilevel"/>
    <w:tmpl w:val="99222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C6691"/>
    <w:multiLevelType w:val="multilevel"/>
    <w:tmpl w:val="3B92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147FE"/>
    <w:multiLevelType w:val="multilevel"/>
    <w:tmpl w:val="525E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677A1"/>
    <w:multiLevelType w:val="hybridMultilevel"/>
    <w:tmpl w:val="BCD6F5EA"/>
    <w:lvl w:ilvl="0" w:tplc="1B90AD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F0C526E"/>
    <w:multiLevelType w:val="hybridMultilevel"/>
    <w:tmpl w:val="FB7C505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8725249"/>
    <w:multiLevelType w:val="multilevel"/>
    <w:tmpl w:val="E2AC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44135"/>
    <w:multiLevelType w:val="multilevel"/>
    <w:tmpl w:val="8BF83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C39F1"/>
    <w:multiLevelType w:val="multilevel"/>
    <w:tmpl w:val="2A323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BA20BB"/>
    <w:multiLevelType w:val="multilevel"/>
    <w:tmpl w:val="A7E80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2B0F13"/>
    <w:multiLevelType w:val="multilevel"/>
    <w:tmpl w:val="DB3E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9D7AE8"/>
    <w:multiLevelType w:val="multilevel"/>
    <w:tmpl w:val="F3A6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DC5A41"/>
    <w:multiLevelType w:val="multilevel"/>
    <w:tmpl w:val="8CC0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FD5343"/>
    <w:multiLevelType w:val="multilevel"/>
    <w:tmpl w:val="02500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CA5702"/>
    <w:multiLevelType w:val="multilevel"/>
    <w:tmpl w:val="4746DCB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A95562"/>
    <w:multiLevelType w:val="multilevel"/>
    <w:tmpl w:val="A540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791260"/>
    <w:multiLevelType w:val="multilevel"/>
    <w:tmpl w:val="64BC167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9412A8"/>
    <w:multiLevelType w:val="multilevel"/>
    <w:tmpl w:val="C430E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CF4F19"/>
    <w:multiLevelType w:val="multilevel"/>
    <w:tmpl w:val="58D2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CE49F7"/>
    <w:multiLevelType w:val="multilevel"/>
    <w:tmpl w:val="9BDE1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CB365A"/>
    <w:multiLevelType w:val="multilevel"/>
    <w:tmpl w:val="EB2479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CF5DAF"/>
    <w:multiLevelType w:val="multilevel"/>
    <w:tmpl w:val="753E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C64853"/>
    <w:multiLevelType w:val="multilevel"/>
    <w:tmpl w:val="AF6A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997740"/>
    <w:multiLevelType w:val="multilevel"/>
    <w:tmpl w:val="3B0A4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35235D"/>
    <w:multiLevelType w:val="multilevel"/>
    <w:tmpl w:val="DB06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29165C"/>
    <w:multiLevelType w:val="multilevel"/>
    <w:tmpl w:val="EAA66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1D14C7"/>
    <w:multiLevelType w:val="multilevel"/>
    <w:tmpl w:val="2E4684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B93923"/>
    <w:multiLevelType w:val="multilevel"/>
    <w:tmpl w:val="6E8C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DC40CA"/>
    <w:multiLevelType w:val="hybridMultilevel"/>
    <w:tmpl w:val="A2669D3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15:restartNumberingAfterBreak="0">
    <w:nsid w:val="6FF271C0"/>
    <w:multiLevelType w:val="multilevel"/>
    <w:tmpl w:val="3B92A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4638DB"/>
    <w:multiLevelType w:val="multilevel"/>
    <w:tmpl w:val="DB0A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861BD8"/>
    <w:multiLevelType w:val="multilevel"/>
    <w:tmpl w:val="F2AA03B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920502"/>
    <w:multiLevelType w:val="multilevel"/>
    <w:tmpl w:val="7EDC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AB6EBD"/>
    <w:multiLevelType w:val="multilevel"/>
    <w:tmpl w:val="512A3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0E4432"/>
    <w:multiLevelType w:val="multilevel"/>
    <w:tmpl w:val="0FF0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6A7A97"/>
    <w:multiLevelType w:val="multilevel"/>
    <w:tmpl w:val="AB2C2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A44054"/>
    <w:multiLevelType w:val="multilevel"/>
    <w:tmpl w:val="2EEEE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5652174">
    <w:abstractNumId w:val="19"/>
  </w:num>
  <w:num w:numId="2" w16cid:durableId="2135174089">
    <w:abstractNumId w:val="7"/>
  </w:num>
  <w:num w:numId="3" w16cid:durableId="1666280092">
    <w:abstractNumId w:val="28"/>
  </w:num>
  <w:num w:numId="4" w16cid:durableId="672419276">
    <w:abstractNumId w:val="8"/>
  </w:num>
  <w:num w:numId="5" w16cid:durableId="1543009710">
    <w:abstractNumId w:val="35"/>
  </w:num>
  <w:num w:numId="6" w16cid:durableId="544954572">
    <w:abstractNumId w:val="33"/>
  </w:num>
  <w:num w:numId="7" w16cid:durableId="321203710">
    <w:abstractNumId w:val="4"/>
  </w:num>
  <w:num w:numId="8" w16cid:durableId="54817657">
    <w:abstractNumId w:val="32"/>
  </w:num>
  <w:num w:numId="9" w16cid:durableId="1224608244">
    <w:abstractNumId w:val="5"/>
  </w:num>
  <w:num w:numId="10" w16cid:durableId="1603102792">
    <w:abstractNumId w:val="15"/>
  </w:num>
  <w:num w:numId="11" w16cid:durableId="691372016">
    <w:abstractNumId w:val="0"/>
  </w:num>
  <w:num w:numId="12" w16cid:durableId="1835030735">
    <w:abstractNumId w:val="11"/>
  </w:num>
  <w:num w:numId="13" w16cid:durableId="1300764796">
    <w:abstractNumId w:val="20"/>
  </w:num>
  <w:num w:numId="14" w16cid:durableId="965739604">
    <w:abstractNumId w:val="37"/>
  </w:num>
  <w:num w:numId="15" w16cid:durableId="1348020175">
    <w:abstractNumId w:val="14"/>
  </w:num>
  <w:num w:numId="16" w16cid:durableId="1020397963">
    <w:abstractNumId w:val="34"/>
  </w:num>
  <w:num w:numId="17" w16cid:durableId="564536445">
    <w:abstractNumId w:val="9"/>
  </w:num>
  <w:num w:numId="18" w16cid:durableId="1376924754">
    <w:abstractNumId w:val="2"/>
  </w:num>
  <w:num w:numId="19" w16cid:durableId="2031566157">
    <w:abstractNumId w:val="23"/>
  </w:num>
  <w:num w:numId="20" w16cid:durableId="466093671">
    <w:abstractNumId w:val="25"/>
  </w:num>
  <w:num w:numId="21" w16cid:durableId="737677039">
    <w:abstractNumId w:val="18"/>
  </w:num>
  <w:num w:numId="22" w16cid:durableId="823856981">
    <w:abstractNumId w:val="30"/>
  </w:num>
  <w:num w:numId="23" w16cid:durableId="1927566927">
    <w:abstractNumId w:val="31"/>
  </w:num>
  <w:num w:numId="24" w16cid:durableId="1451821003">
    <w:abstractNumId w:val="27"/>
  </w:num>
  <w:num w:numId="25" w16cid:durableId="1271470285">
    <w:abstractNumId w:val="12"/>
  </w:num>
  <w:num w:numId="26" w16cid:durableId="237714178">
    <w:abstractNumId w:val="10"/>
  </w:num>
  <w:num w:numId="27" w16cid:durableId="1674213919">
    <w:abstractNumId w:val="36"/>
  </w:num>
  <w:num w:numId="28" w16cid:durableId="1727678291">
    <w:abstractNumId w:val="22"/>
  </w:num>
  <w:num w:numId="29" w16cid:durableId="2086535790">
    <w:abstractNumId w:val="29"/>
  </w:num>
  <w:num w:numId="30" w16cid:durableId="524950496">
    <w:abstractNumId w:val="1"/>
  </w:num>
  <w:num w:numId="31" w16cid:durableId="1960993001">
    <w:abstractNumId w:val="6"/>
  </w:num>
  <w:num w:numId="32" w16cid:durableId="57630784">
    <w:abstractNumId w:val="17"/>
  </w:num>
  <w:num w:numId="33" w16cid:durableId="1460490480">
    <w:abstractNumId w:val="26"/>
  </w:num>
  <w:num w:numId="34" w16cid:durableId="1308321761">
    <w:abstractNumId w:val="21"/>
  </w:num>
  <w:num w:numId="35" w16cid:durableId="2085029878">
    <w:abstractNumId w:val="3"/>
  </w:num>
  <w:num w:numId="36" w16cid:durableId="1380979791">
    <w:abstractNumId w:val="13"/>
  </w:num>
  <w:num w:numId="37" w16cid:durableId="665091954">
    <w:abstractNumId w:val="16"/>
  </w:num>
  <w:num w:numId="38" w16cid:durableId="93135998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60"/>
    <w:rsid w:val="00001062"/>
    <w:rsid w:val="00081D71"/>
    <w:rsid w:val="000B7024"/>
    <w:rsid w:val="000D63E9"/>
    <w:rsid w:val="001068D1"/>
    <w:rsid w:val="001D5A60"/>
    <w:rsid w:val="001E2934"/>
    <w:rsid w:val="001E3B27"/>
    <w:rsid w:val="002033A7"/>
    <w:rsid w:val="002351A7"/>
    <w:rsid w:val="00237C15"/>
    <w:rsid w:val="00340802"/>
    <w:rsid w:val="00363F24"/>
    <w:rsid w:val="0036535F"/>
    <w:rsid w:val="003F1B90"/>
    <w:rsid w:val="00411816"/>
    <w:rsid w:val="00441949"/>
    <w:rsid w:val="0044590A"/>
    <w:rsid w:val="004849CB"/>
    <w:rsid w:val="004D459F"/>
    <w:rsid w:val="00535663"/>
    <w:rsid w:val="005514AC"/>
    <w:rsid w:val="00566B15"/>
    <w:rsid w:val="00594BB8"/>
    <w:rsid w:val="005D070A"/>
    <w:rsid w:val="006278A2"/>
    <w:rsid w:val="006310DF"/>
    <w:rsid w:val="00677529"/>
    <w:rsid w:val="006D116D"/>
    <w:rsid w:val="00706105"/>
    <w:rsid w:val="007224F7"/>
    <w:rsid w:val="007604F9"/>
    <w:rsid w:val="007B361E"/>
    <w:rsid w:val="007C7F04"/>
    <w:rsid w:val="007E0DA8"/>
    <w:rsid w:val="00900F60"/>
    <w:rsid w:val="00901FE5"/>
    <w:rsid w:val="00910A80"/>
    <w:rsid w:val="009169D8"/>
    <w:rsid w:val="00921905"/>
    <w:rsid w:val="00925595"/>
    <w:rsid w:val="00951EDB"/>
    <w:rsid w:val="009643B2"/>
    <w:rsid w:val="0097746F"/>
    <w:rsid w:val="009915CE"/>
    <w:rsid w:val="00A2543C"/>
    <w:rsid w:val="00A92499"/>
    <w:rsid w:val="00AD73ED"/>
    <w:rsid w:val="00BB7687"/>
    <w:rsid w:val="00C153D3"/>
    <w:rsid w:val="00C23267"/>
    <w:rsid w:val="00C47A5D"/>
    <w:rsid w:val="00C601E2"/>
    <w:rsid w:val="00CB13EE"/>
    <w:rsid w:val="00DD3AEC"/>
    <w:rsid w:val="00DE4894"/>
    <w:rsid w:val="00E33702"/>
    <w:rsid w:val="00E55434"/>
    <w:rsid w:val="00E61BA2"/>
    <w:rsid w:val="00ED6348"/>
    <w:rsid w:val="00F0310E"/>
    <w:rsid w:val="00F54092"/>
    <w:rsid w:val="00F63513"/>
    <w:rsid w:val="00F81097"/>
    <w:rsid w:val="00F91CA0"/>
    <w:rsid w:val="00FD2C5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55BE7"/>
  <w15:chartTrackingRefBased/>
  <w15:docId w15:val="{F8854C85-CBD6-4D19-82BB-32F9D769A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00F6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900F6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900F60"/>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900F60"/>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900F6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00F60"/>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00F60"/>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00F60"/>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00F60"/>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00F60"/>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900F60"/>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900F60"/>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900F60"/>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900F60"/>
    <w:rPr>
      <w:rFonts w:eastAsiaTheme="majorEastAsia" w:cstheme="majorBidi"/>
      <w:color w:val="0F4761" w:themeColor="accent1" w:themeShade="BF"/>
    </w:rPr>
  </w:style>
  <w:style w:type="character" w:customStyle="1" w:styleId="60">
    <w:name w:val="標題 6 字元"/>
    <w:basedOn w:val="a0"/>
    <w:link w:val="6"/>
    <w:uiPriority w:val="9"/>
    <w:semiHidden/>
    <w:rsid w:val="00900F60"/>
    <w:rPr>
      <w:rFonts w:eastAsiaTheme="majorEastAsia" w:cstheme="majorBidi"/>
      <w:color w:val="595959" w:themeColor="text1" w:themeTint="A6"/>
    </w:rPr>
  </w:style>
  <w:style w:type="character" w:customStyle="1" w:styleId="70">
    <w:name w:val="標題 7 字元"/>
    <w:basedOn w:val="a0"/>
    <w:link w:val="7"/>
    <w:uiPriority w:val="9"/>
    <w:semiHidden/>
    <w:rsid w:val="00900F60"/>
    <w:rPr>
      <w:rFonts w:eastAsiaTheme="majorEastAsia" w:cstheme="majorBidi"/>
      <w:color w:val="595959" w:themeColor="text1" w:themeTint="A6"/>
    </w:rPr>
  </w:style>
  <w:style w:type="character" w:customStyle="1" w:styleId="80">
    <w:name w:val="標題 8 字元"/>
    <w:basedOn w:val="a0"/>
    <w:link w:val="8"/>
    <w:uiPriority w:val="9"/>
    <w:semiHidden/>
    <w:rsid w:val="00900F60"/>
    <w:rPr>
      <w:rFonts w:eastAsiaTheme="majorEastAsia" w:cstheme="majorBidi"/>
      <w:color w:val="272727" w:themeColor="text1" w:themeTint="D8"/>
    </w:rPr>
  </w:style>
  <w:style w:type="character" w:customStyle="1" w:styleId="90">
    <w:name w:val="標題 9 字元"/>
    <w:basedOn w:val="a0"/>
    <w:link w:val="9"/>
    <w:uiPriority w:val="9"/>
    <w:semiHidden/>
    <w:rsid w:val="00900F60"/>
    <w:rPr>
      <w:rFonts w:eastAsiaTheme="majorEastAsia" w:cstheme="majorBidi"/>
      <w:color w:val="272727" w:themeColor="text1" w:themeTint="D8"/>
    </w:rPr>
  </w:style>
  <w:style w:type="paragraph" w:styleId="a3">
    <w:name w:val="Title"/>
    <w:basedOn w:val="a"/>
    <w:next w:val="a"/>
    <w:link w:val="a4"/>
    <w:uiPriority w:val="10"/>
    <w:qFormat/>
    <w:rsid w:val="00900F6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00F6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00F6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900F6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00F60"/>
    <w:pPr>
      <w:spacing w:before="160"/>
      <w:jc w:val="center"/>
    </w:pPr>
    <w:rPr>
      <w:i/>
      <w:iCs/>
      <w:color w:val="404040" w:themeColor="text1" w:themeTint="BF"/>
    </w:rPr>
  </w:style>
  <w:style w:type="character" w:customStyle="1" w:styleId="a8">
    <w:name w:val="引文 字元"/>
    <w:basedOn w:val="a0"/>
    <w:link w:val="a7"/>
    <w:uiPriority w:val="29"/>
    <w:rsid w:val="00900F60"/>
    <w:rPr>
      <w:i/>
      <w:iCs/>
      <w:color w:val="404040" w:themeColor="text1" w:themeTint="BF"/>
    </w:rPr>
  </w:style>
  <w:style w:type="paragraph" w:styleId="a9">
    <w:name w:val="List Paragraph"/>
    <w:basedOn w:val="a"/>
    <w:uiPriority w:val="34"/>
    <w:qFormat/>
    <w:rsid w:val="00900F60"/>
    <w:pPr>
      <w:ind w:left="720"/>
      <w:contextualSpacing/>
    </w:pPr>
  </w:style>
  <w:style w:type="character" w:styleId="aa">
    <w:name w:val="Intense Emphasis"/>
    <w:basedOn w:val="a0"/>
    <w:uiPriority w:val="21"/>
    <w:qFormat/>
    <w:rsid w:val="00900F60"/>
    <w:rPr>
      <w:i/>
      <w:iCs/>
      <w:color w:val="0F4761" w:themeColor="accent1" w:themeShade="BF"/>
    </w:rPr>
  </w:style>
  <w:style w:type="paragraph" w:styleId="ab">
    <w:name w:val="Intense Quote"/>
    <w:basedOn w:val="a"/>
    <w:next w:val="a"/>
    <w:link w:val="ac"/>
    <w:uiPriority w:val="30"/>
    <w:qFormat/>
    <w:rsid w:val="00900F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00F60"/>
    <w:rPr>
      <w:i/>
      <w:iCs/>
      <w:color w:val="0F4761" w:themeColor="accent1" w:themeShade="BF"/>
    </w:rPr>
  </w:style>
  <w:style w:type="character" w:styleId="ad">
    <w:name w:val="Intense Reference"/>
    <w:basedOn w:val="a0"/>
    <w:uiPriority w:val="32"/>
    <w:qFormat/>
    <w:rsid w:val="00900F60"/>
    <w:rPr>
      <w:b/>
      <w:bCs/>
      <w:smallCaps/>
      <w:color w:val="0F4761" w:themeColor="accent1" w:themeShade="BF"/>
      <w:spacing w:val="5"/>
    </w:rPr>
  </w:style>
  <w:style w:type="character" w:styleId="ae">
    <w:name w:val="Hyperlink"/>
    <w:basedOn w:val="a0"/>
    <w:uiPriority w:val="99"/>
    <w:unhideWhenUsed/>
    <w:rsid w:val="00900F60"/>
    <w:rPr>
      <w:color w:val="467886" w:themeColor="hyperlink"/>
      <w:u w:val="single"/>
    </w:rPr>
  </w:style>
  <w:style w:type="character" w:styleId="af">
    <w:name w:val="Unresolved Mention"/>
    <w:basedOn w:val="a0"/>
    <w:uiPriority w:val="99"/>
    <w:semiHidden/>
    <w:unhideWhenUsed/>
    <w:rsid w:val="00900F60"/>
    <w:rPr>
      <w:color w:val="605E5C"/>
      <w:shd w:val="clear" w:color="auto" w:fill="E1DFDD"/>
    </w:rPr>
  </w:style>
  <w:style w:type="character" w:styleId="af0">
    <w:name w:val="Strong"/>
    <w:basedOn w:val="a0"/>
    <w:uiPriority w:val="22"/>
    <w:qFormat/>
    <w:rsid w:val="007C7F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1218">
      <w:bodyDiv w:val="1"/>
      <w:marLeft w:val="0"/>
      <w:marRight w:val="0"/>
      <w:marTop w:val="0"/>
      <w:marBottom w:val="0"/>
      <w:divBdr>
        <w:top w:val="none" w:sz="0" w:space="0" w:color="auto"/>
        <w:left w:val="none" w:sz="0" w:space="0" w:color="auto"/>
        <w:bottom w:val="none" w:sz="0" w:space="0" w:color="auto"/>
        <w:right w:val="none" w:sz="0" w:space="0" w:color="auto"/>
      </w:divBdr>
      <w:divsChild>
        <w:div w:id="2129810291">
          <w:marLeft w:val="0"/>
          <w:marRight w:val="0"/>
          <w:marTop w:val="0"/>
          <w:marBottom w:val="0"/>
          <w:divBdr>
            <w:top w:val="none" w:sz="0" w:space="0" w:color="auto"/>
            <w:left w:val="none" w:sz="0" w:space="0" w:color="auto"/>
            <w:bottom w:val="none" w:sz="0" w:space="0" w:color="auto"/>
            <w:right w:val="none" w:sz="0" w:space="0" w:color="auto"/>
          </w:divBdr>
        </w:div>
      </w:divsChild>
    </w:div>
    <w:div w:id="3554112">
      <w:bodyDiv w:val="1"/>
      <w:marLeft w:val="0"/>
      <w:marRight w:val="0"/>
      <w:marTop w:val="0"/>
      <w:marBottom w:val="0"/>
      <w:divBdr>
        <w:top w:val="none" w:sz="0" w:space="0" w:color="auto"/>
        <w:left w:val="none" w:sz="0" w:space="0" w:color="auto"/>
        <w:bottom w:val="none" w:sz="0" w:space="0" w:color="auto"/>
        <w:right w:val="none" w:sz="0" w:space="0" w:color="auto"/>
      </w:divBdr>
      <w:divsChild>
        <w:div w:id="1871142541">
          <w:marLeft w:val="0"/>
          <w:marRight w:val="0"/>
          <w:marTop w:val="0"/>
          <w:marBottom w:val="225"/>
          <w:divBdr>
            <w:top w:val="none" w:sz="0" w:space="0" w:color="auto"/>
            <w:left w:val="none" w:sz="0" w:space="0" w:color="auto"/>
            <w:bottom w:val="single" w:sz="6" w:space="4" w:color="555555"/>
            <w:right w:val="none" w:sz="0" w:space="0" w:color="auto"/>
          </w:divBdr>
        </w:div>
        <w:div w:id="1659385206">
          <w:marLeft w:val="0"/>
          <w:marRight w:val="0"/>
          <w:marTop w:val="0"/>
          <w:marBottom w:val="0"/>
          <w:divBdr>
            <w:top w:val="none" w:sz="0" w:space="0" w:color="auto"/>
            <w:left w:val="none" w:sz="0" w:space="0" w:color="auto"/>
            <w:bottom w:val="none" w:sz="0" w:space="0" w:color="auto"/>
            <w:right w:val="none" w:sz="0" w:space="0" w:color="auto"/>
          </w:divBdr>
          <w:divsChild>
            <w:div w:id="1777679106">
              <w:marLeft w:val="0"/>
              <w:marRight w:val="0"/>
              <w:marTop w:val="0"/>
              <w:marBottom w:val="0"/>
              <w:divBdr>
                <w:top w:val="none" w:sz="0" w:space="0" w:color="auto"/>
                <w:left w:val="none" w:sz="0" w:space="0" w:color="auto"/>
                <w:bottom w:val="none" w:sz="0" w:space="0" w:color="auto"/>
                <w:right w:val="none" w:sz="0" w:space="0" w:color="auto"/>
              </w:divBdr>
            </w:div>
            <w:div w:id="130963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4245">
      <w:bodyDiv w:val="1"/>
      <w:marLeft w:val="0"/>
      <w:marRight w:val="0"/>
      <w:marTop w:val="0"/>
      <w:marBottom w:val="0"/>
      <w:divBdr>
        <w:top w:val="none" w:sz="0" w:space="0" w:color="auto"/>
        <w:left w:val="none" w:sz="0" w:space="0" w:color="auto"/>
        <w:bottom w:val="none" w:sz="0" w:space="0" w:color="auto"/>
        <w:right w:val="none" w:sz="0" w:space="0" w:color="auto"/>
      </w:divBdr>
    </w:div>
    <w:div w:id="266737825">
      <w:bodyDiv w:val="1"/>
      <w:marLeft w:val="0"/>
      <w:marRight w:val="0"/>
      <w:marTop w:val="0"/>
      <w:marBottom w:val="0"/>
      <w:divBdr>
        <w:top w:val="none" w:sz="0" w:space="0" w:color="auto"/>
        <w:left w:val="none" w:sz="0" w:space="0" w:color="auto"/>
        <w:bottom w:val="none" w:sz="0" w:space="0" w:color="auto"/>
        <w:right w:val="none" w:sz="0" w:space="0" w:color="auto"/>
      </w:divBdr>
      <w:divsChild>
        <w:div w:id="484008524">
          <w:marLeft w:val="0"/>
          <w:marRight w:val="0"/>
          <w:marTop w:val="0"/>
          <w:marBottom w:val="0"/>
          <w:divBdr>
            <w:top w:val="none" w:sz="0" w:space="0" w:color="auto"/>
            <w:left w:val="none" w:sz="0" w:space="0" w:color="auto"/>
            <w:bottom w:val="none" w:sz="0" w:space="0" w:color="auto"/>
            <w:right w:val="none" w:sz="0" w:space="0" w:color="auto"/>
          </w:divBdr>
          <w:divsChild>
            <w:div w:id="1031372346">
              <w:marLeft w:val="0"/>
              <w:marRight w:val="0"/>
              <w:marTop w:val="0"/>
              <w:marBottom w:val="0"/>
              <w:divBdr>
                <w:top w:val="single" w:sz="6" w:space="15" w:color="DDDDDD"/>
                <w:left w:val="single" w:sz="6" w:space="15" w:color="DDDDDD"/>
                <w:bottom w:val="single" w:sz="6" w:space="15" w:color="DDDDDD"/>
                <w:right w:val="single" w:sz="6" w:space="15" w:color="DDDDDD"/>
              </w:divBdr>
            </w:div>
          </w:divsChild>
        </w:div>
      </w:divsChild>
    </w:div>
    <w:div w:id="276377718">
      <w:bodyDiv w:val="1"/>
      <w:marLeft w:val="0"/>
      <w:marRight w:val="0"/>
      <w:marTop w:val="0"/>
      <w:marBottom w:val="0"/>
      <w:divBdr>
        <w:top w:val="none" w:sz="0" w:space="0" w:color="auto"/>
        <w:left w:val="none" w:sz="0" w:space="0" w:color="auto"/>
        <w:bottom w:val="none" w:sz="0" w:space="0" w:color="auto"/>
        <w:right w:val="none" w:sz="0" w:space="0" w:color="auto"/>
      </w:divBdr>
      <w:divsChild>
        <w:div w:id="330766625">
          <w:marLeft w:val="0"/>
          <w:marRight w:val="0"/>
          <w:marTop w:val="0"/>
          <w:marBottom w:val="0"/>
          <w:divBdr>
            <w:top w:val="none" w:sz="0" w:space="0" w:color="auto"/>
            <w:left w:val="none" w:sz="0" w:space="0" w:color="auto"/>
            <w:bottom w:val="none" w:sz="0" w:space="0" w:color="auto"/>
            <w:right w:val="none" w:sz="0" w:space="0" w:color="auto"/>
          </w:divBdr>
          <w:divsChild>
            <w:div w:id="311636582">
              <w:marLeft w:val="0"/>
              <w:marRight w:val="0"/>
              <w:marTop w:val="0"/>
              <w:marBottom w:val="0"/>
              <w:divBdr>
                <w:top w:val="single" w:sz="6" w:space="15" w:color="DDDDDD"/>
                <w:left w:val="single" w:sz="6" w:space="15" w:color="DDDDDD"/>
                <w:bottom w:val="single" w:sz="6" w:space="15" w:color="DDDDDD"/>
                <w:right w:val="single" w:sz="6" w:space="15" w:color="DDDDDD"/>
              </w:divBdr>
            </w:div>
          </w:divsChild>
        </w:div>
      </w:divsChild>
    </w:div>
    <w:div w:id="294873130">
      <w:bodyDiv w:val="1"/>
      <w:marLeft w:val="0"/>
      <w:marRight w:val="0"/>
      <w:marTop w:val="0"/>
      <w:marBottom w:val="0"/>
      <w:divBdr>
        <w:top w:val="none" w:sz="0" w:space="0" w:color="auto"/>
        <w:left w:val="none" w:sz="0" w:space="0" w:color="auto"/>
        <w:bottom w:val="none" w:sz="0" w:space="0" w:color="auto"/>
        <w:right w:val="none" w:sz="0" w:space="0" w:color="auto"/>
      </w:divBdr>
    </w:div>
    <w:div w:id="405226596">
      <w:bodyDiv w:val="1"/>
      <w:marLeft w:val="0"/>
      <w:marRight w:val="0"/>
      <w:marTop w:val="0"/>
      <w:marBottom w:val="0"/>
      <w:divBdr>
        <w:top w:val="none" w:sz="0" w:space="0" w:color="auto"/>
        <w:left w:val="none" w:sz="0" w:space="0" w:color="auto"/>
        <w:bottom w:val="none" w:sz="0" w:space="0" w:color="auto"/>
        <w:right w:val="none" w:sz="0" w:space="0" w:color="auto"/>
      </w:divBdr>
      <w:divsChild>
        <w:div w:id="1651788512">
          <w:marLeft w:val="0"/>
          <w:marRight w:val="0"/>
          <w:marTop w:val="0"/>
          <w:marBottom w:val="0"/>
          <w:divBdr>
            <w:top w:val="none" w:sz="0" w:space="0" w:color="auto"/>
            <w:left w:val="none" w:sz="0" w:space="0" w:color="auto"/>
            <w:bottom w:val="none" w:sz="0" w:space="0" w:color="auto"/>
            <w:right w:val="none" w:sz="0" w:space="0" w:color="auto"/>
          </w:divBdr>
          <w:divsChild>
            <w:div w:id="1943800121">
              <w:marLeft w:val="0"/>
              <w:marRight w:val="0"/>
              <w:marTop w:val="0"/>
              <w:marBottom w:val="0"/>
              <w:divBdr>
                <w:top w:val="single" w:sz="6" w:space="15" w:color="DDDDDD"/>
                <w:left w:val="single" w:sz="6" w:space="15" w:color="DDDDDD"/>
                <w:bottom w:val="single" w:sz="6" w:space="15" w:color="DDDDDD"/>
                <w:right w:val="single" w:sz="6" w:space="15" w:color="DDDDDD"/>
              </w:divBdr>
            </w:div>
          </w:divsChild>
        </w:div>
      </w:divsChild>
    </w:div>
    <w:div w:id="423575440">
      <w:bodyDiv w:val="1"/>
      <w:marLeft w:val="0"/>
      <w:marRight w:val="0"/>
      <w:marTop w:val="0"/>
      <w:marBottom w:val="0"/>
      <w:divBdr>
        <w:top w:val="none" w:sz="0" w:space="0" w:color="auto"/>
        <w:left w:val="none" w:sz="0" w:space="0" w:color="auto"/>
        <w:bottom w:val="none" w:sz="0" w:space="0" w:color="auto"/>
        <w:right w:val="none" w:sz="0" w:space="0" w:color="auto"/>
      </w:divBdr>
    </w:div>
    <w:div w:id="468131219">
      <w:bodyDiv w:val="1"/>
      <w:marLeft w:val="0"/>
      <w:marRight w:val="0"/>
      <w:marTop w:val="0"/>
      <w:marBottom w:val="0"/>
      <w:divBdr>
        <w:top w:val="none" w:sz="0" w:space="0" w:color="auto"/>
        <w:left w:val="none" w:sz="0" w:space="0" w:color="auto"/>
        <w:bottom w:val="none" w:sz="0" w:space="0" w:color="auto"/>
        <w:right w:val="none" w:sz="0" w:space="0" w:color="auto"/>
      </w:divBdr>
      <w:divsChild>
        <w:div w:id="1731032362">
          <w:marLeft w:val="0"/>
          <w:marRight w:val="0"/>
          <w:marTop w:val="0"/>
          <w:marBottom w:val="0"/>
          <w:divBdr>
            <w:top w:val="none" w:sz="0" w:space="0" w:color="auto"/>
            <w:left w:val="none" w:sz="0" w:space="0" w:color="auto"/>
            <w:bottom w:val="none" w:sz="0" w:space="0" w:color="auto"/>
            <w:right w:val="none" w:sz="0" w:space="0" w:color="auto"/>
          </w:divBdr>
        </w:div>
        <w:div w:id="1852984199">
          <w:marLeft w:val="0"/>
          <w:marRight w:val="0"/>
          <w:marTop w:val="0"/>
          <w:marBottom w:val="0"/>
          <w:divBdr>
            <w:top w:val="none" w:sz="0" w:space="0" w:color="auto"/>
            <w:left w:val="none" w:sz="0" w:space="0" w:color="auto"/>
            <w:bottom w:val="none" w:sz="0" w:space="0" w:color="auto"/>
            <w:right w:val="none" w:sz="0" w:space="0" w:color="auto"/>
          </w:divBdr>
        </w:div>
      </w:divsChild>
    </w:div>
    <w:div w:id="495997156">
      <w:bodyDiv w:val="1"/>
      <w:marLeft w:val="0"/>
      <w:marRight w:val="0"/>
      <w:marTop w:val="0"/>
      <w:marBottom w:val="0"/>
      <w:divBdr>
        <w:top w:val="none" w:sz="0" w:space="0" w:color="auto"/>
        <w:left w:val="none" w:sz="0" w:space="0" w:color="auto"/>
        <w:bottom w:val="none" w:sz="0" w:space="0" w:color="auto"/>
        <w:right w:val="none" w:sz="0" w:space="0" w:color="auto"/>
      </w:divBdr>
    </w:div>
    <w:div w:id="594095708">
      <w:bodyDiv w:val="1"/>
      <w:marLeft w:val="0"/>
      <w:marRight w:val="0"/>
      <w:marTop w:val="0"/>
      <w:marBottom w:val="0"/>
      <w:divBdr>
        <w:top w:val="none" w:sz="0" w:space="0" w:color="auto"/>
        <w:left w:val="none" w:sz="0" w:space="0" w:color="auto"/>
        <w:bottom w:val="none" w:sz="0" w:space="0" w:color="auto"/>
        <w:right w:val="none" w:sz="0" w:space="0" w:color="auto"/>
      </w:divBdr>
    </w:div>
    <w:div w:id="617759653">
      <w:bodyDiv w:val="1"/>
      <w:marLeft w:val="0"/>
      <w:marRight w:val="0"/>
      <w:marTop w:val="0"/>
      <w:marBottom w:val="0"/>
      <w:divBdr>
        <w:top w:val="none" w:sz="0" w:space="0" w:color="auto"/>
        <w:left w:val="none" w:sz="0" w:space="0" w:color="auto"/>
        <w:bottom w:val="none" w:sz="0" w:space="0" w:color="auto"/>
        <w:right w:val="none" w:sz="0" w:space="0" w:color="auto"/>
      </w:divBdr>
    </w:div>
    <w:div w:id="622620038">
      <w:bodyDiv w:val="1"/>
      <w:marLeft w:val="0"/>
      <w:marRight w:val="0"/>
      <w:marTop w:val="0"/>
      <w:marBottom w:val="0"/>
      <w:divBdr>
        <w:top w:val="none" w:sz="0" w:space="0" w:color="auto"/>
        <w:left w:val="none" w:sz="0" w:space="0" w:color="auto"/>
        <w:bottom w:val="none" w:sz="0" w:space="0" w:color="auto"/>
        <w:right w:val="none" w:sz="0" w:space="0" w:color="auto"/>
      </w:divBdr>
    </w:div>
    <w:div w:id="675962707">
      <w:bodyDiv w:val="1"/>
      <w:marLeft w:val="0"/>
      <w:marRight w:val="0"/>
      <w:marTop w:val="0"/>
      <w:marBottom w:val="0"/>
      <w:divBdr>
        <w:top w:val="none" w:sz="0" w:space="0" w:color="auto"/>
        <w:left w:val="none" w:sz="0" w:space="0" w:color="auto"/>
        <w:bottom w:val="none" w:sz="0" w:space="0" w:color="auto"/>
        <w:right w:val="none" w:sz="0" w:space="0" w:color="auto"/>
      </w:divBdr>
    </w:div>
    <w:div w:id="735056316">
      <w:bodyDiv w:val="1"/>
      <w:marLeft w:val="0"/>
      <w:marRight w:val="0"/>
      <w:marTop w:val="0"/>
      <w:marBottom w:val="0"/>
      <w:divBdr>
        <w:top w:val="none" w:sz="0" w:space="0" w:color="auto"/>
        <w:left w:val="none" w:sz="0" w:space="0" w:color="auto"/>
        <w:bottom w:val="none" w:sz="0" w:space="0" w:color="auto"/>
        <w:right w:val="none" w:sz="0" w:space="0" w:color="auto"/>
      </w:divBdr>
    </w:div>
    <w:div w:id="738674708">
      <w:bodyDiv w:val="1"/>
      <w:marLeft w:val="0"/>
      <w:marRight w:val="0"/>
      <w:marTop w:val="0"/>
      <w:marBottom w:val="0"/>
      <w:divBdr>
        <w:top w:val="none" w:sz="0" w:space="0" w:color="auto"/>
        <w:left w:val="none" w:sz="0" w:space="0" w:color="auto"/>
        <w:bottom w:val="none" w:sz="0" w:space="0" w:color="auto"/>
        <w:right w:val="none" w:sz="0" w:space="0" w:color="auto"/>
      </w:divBdr>
    </w:div>
    <w:div w:id="781194443">
      <w:bodyDiv w:val="1"/>
      <w:marLeft w:val="0"/>
      <w:marRight w:val="0"/>
      <w:marTop w:val="0"/>
      <w:marBottom w:val="0"/>
      <w:divBdr>
        <w:top w:val="none" w:sz="0" w:space="0" w:color="auto"/>
        <w:left w:val="none" w:sz="0" w:space="0" w:color="auto"/>
        <w:bottom w:val="none" w:sz="0" w:space="0" w:color="auto"/>
        <w:right w:val="none" w:sz="0" w:space="0" w:color="auto"/>
      </w:divBdr>
    </w:div>
    <w:div w:id="781454613">
      <w:bodyDiv w:val="1"/>
      <w:marLeft w:val="0"/>
      <w:marRight w:val="0"/>
      <w:marTop w:val="0"/>
      <w:marBottom w:val="0"/>
      <w:divBdr>
        <w:top w:val="none" w:sz="0" w:space="0" w:color="auto"/>
        <w:left w:val="none" w:sz="0" w:space="0" w:color="auto"/>
        <w:bottom w:val="none" w:sz="0" w:space="0" w:color="auto"/>
        <w:right w:val="none" w:sz="0" w:space="0" w:color="auto"/>
      </w:divBdr>
      <w:divsChild>
        <w:div w:id="739015873">
          <w:marLeft w:val="0"/>
          <w:marRight w:val="0"/>
          <w:marTop w:val="375"/>
          <w:marBottom w:val="150"/>
          <w:divBdr>
            <w:top w:val="none" w:sz="0" w:space="0" w:color="auto"/>
            <w:left w:val="none" w:sz="0" w:space="0" w:color="auto"/>
            <w:bottom w:val="none" w:sz="0" w:space="0" w:color="auto"/>
            <w:right w:val="none" w:sz="0" w:space="0" w:color="auto"/>
          </w:divBdr>
        </w:div>
      </w:divsChild>
    </w:div>
    <w:div w:id="818301598">
      <w:bodyDiv w:val="1"/>
      <w:marLeft w:val="0"/>
      <w:marRight w:val="0"/>
      <w:marTop w:val="0"/>
      <w:marBottom w:val="0"/>
      <w:divBdr>
        <w:top w:val="none" w:sz="0" w:space="0" w:color="auto"/>
        <w:left w:val="none" w:sz="0" w:space="0" w:color="auto"/>
        <w:bottom w:val="none" w:sz="0" w:space="0" w:color="auto"/>
        <w:right w:val="none" w:sz="0" w:space="0" w:color="auto"/>
      </w:divBdr>
    </w:div>
    <w:div w:id="827675452">
      <w:bodyDiv w:val="1"/>
      <w:marLeft w:val="0"/>
      <w:marRight w:val="0"/>
      <w:marTop w:val="0"/>
      <w:marBottom w:val="0"/>
      <w:divBdr>
        <w:top w:val="none" w:sz="0" w:space="0" w:color="auto"/>
        <w:left w:val="none" w:sz="0" w:space="0" w:color="auto"/>
        <w:bottom w:val="none" w:sz="0" w:space="0" w:color="auto"/>
        <w:right w:val="none" w:sz="0" w:space="0" w:color="auto"/>
      </w:divBdr>
    </w:div>
    <w:div w:id="833257202">
      <w:bodyDiv w:val="1"/>
      <w:marLeft w:val="0"/>
      <w:marRight w:val="0"/>
      <w:marTop w:val="0"/>
      <w:marBottom w:val="0"/>
      <w:divBdr>
        <w:top w:val="none" w:sz="0" w:space="0" w:color="auto"/>
        <w:left w:val="none" w:sz="0" w:space="0" w:color="auto"/>
        <w:bottom w:val="none" w:sz="0" w:space="0" w:color="auto"/>
        <w:right w:val="none" w:sz="0" w:space="0" w:color="auto"/>
      </w:divBdr>
    </w:div>
    <w:div w:id="856385056">
      <w:bodyDiv w:val="1"/>
      <w:marLeft w:val="0"/>
      <w:marRight w:val="0"/>
      <w:marTop w:val="0"/>
      <w:marBottom w:val="0"/>
      <w:divBdr>
        <w:top w:val="none" w:sz="0" w:space="0" w:color="auto"/>
        <w:left w:val="none" w:sz="0" w:space="0" w:color="auto"/>
        <w:bottom w:val="none" w:sz="0" w:space="0" w:color="auto"/>
        <w:right w:val="none" w:sz="0" w:space="0" w:color="auto"/>
      </w:divBdr>
      <w:divsChild>
        <w:div w:id="1979260938">
          <w:marLeft w:val="0"/>
          <w:marRight w:val="0"/>
          <w:marTop w:val="0"/>
          <w:marBottom w:val="600"/>
          <w:divBdr>
            <w:top w:val="none" w:sz="0" w:space="0" w:color="auto"/>
            <w:left w:val="none" w:sz="0" w:space="0" w:color="auto"/>
            <w:bottom w:val="none" w:sz="0" w:space="0" w:color="auto"/>
            <w:right w:val="none" w:sz="0" w:space="0" w:color="auto"/>
          </w:divBdr>
        </w:div>
        <w:div w:id="989208162">
          <w:marLeft w:val="0"/>
          <w:marRight w:val="0"/>
          <w:marTop w:val="0"/>
          <w:marBottom w:val="300"/>
          <w:divBdr>
            <w:top w:val="none" w:sz="0" w:space="0" w:color="auto"/>
            <w:left w:val="none" w:sz="0" w:space="0" w:color="auto"/>
            <w:bottom w:val="none" w:sz="0" w:space="0" w:color="auto"/>
            <w:right w:val="none" w:sz="0" w:space="0" w:color="auto"/>
          </w:divBdr>
        </w:div>
        <w:div w:id="764108351">
          <w:marLeft w:val="0"/>
          <w:marRight w:val="0"/>
          <w:marTop w:val="0"/>
          <w:marBottom w:val="600"/>
          <w:divBdr>
            <w:top w:val="none" w:sz="0" w:space="0" w:color="auto"/>
            <w:left w:val="none" w:sz="0" w:space="0" w:color="auto"/>
            <w:bottom w:val="none" w:sz="0" w:space="0" w:color="auto"/>
            <w:right w:val="none" w:sz="0" w:space="0" w:color="auto"/>
          </w:divBdr>
        </w:div>
      </w:divsChild>
    </w:div>
    <w:div w:id="967009938">
      <w:bodyDiv w:val="1"/>
      <w:marLeft w:val="0"/>
      <w:marRight w:val="0"/>
      <w:marTop w:val="0"/>
      <w:marBottom w:val="0"/>
      <w:divBdr>
        <w:top w:val="none" w:sz="0" w:space="0" w:color="auto"/>
        <w:left w:val="none" w:sz="0" w:space="0" w:color="auto"/>
        <w:bottom w:val="none" w:sz="0" w:space="0" w:color="auto"/>
        <w:right w:val="none" w:sz="0" w:space="0" w:color="auto"/>
      </w:divBdr>
      <w:divsChild>
        <w:div w:id="1110469301">
          <w:marLeft w:val="0"/>
          <w:marRight w:val="0"/>
          <w:marTop w:val="375"/>
          <w:marBottom w:val="150"/>
          <w:divBdr>
            <w:top w:val="none" w:sz="0" w:space="0" w:color="auto"/>
            <w:left w:val="none" w:sz="0" w:space="0" w:color="auto"/>
            <w:bottom w:val="none" w:sz="0" w:space="0" w:color="auto"/>
            <w:right w:val="none" w:sz="0" w:space="0" w:color="auto"/>
          </w:divBdr>
        </w:div>
      </w:divsChild>
    </w:div>
    <w:div w:id="986907217">
      <w:bodyDiv w:val="1"/>
      <w:marLeft w:val="0"/>
      <w:marRight w:val="0"/>
      <w:marTop w:val="0"/>
      <w:marBottom w:val="0"/>
      <w:divBdr>
        <w:top w:val="none" w:sz="0" w:space="0" w:color="auto"/>
        <w:left w:val="none" w:sz="0" w:space="0" w:color="auto"/>
        <w:bottom w:val="none" w:sz="0" w:space="0" w:color="auto"/>
        <w:right w:val="none" w:sz="0" w:space="0" w:color="auto"/>
      </w:divBdr>
      <w:divsChild>
        <w:div w:id="967590671">
          <w:marLeft w:val="0"/>
          <w:marRight w:val="0"/>
          <w:marTop w:val="375"/>
          <w:marBottom w:val="150"/>
          <w:divBdr>
            <w:top w:val="none" w:sz="0" w:space="0" w:color="auto"/>
            <w:left w:val="none" w:sz="0" w:space="0" w:color="auto"/>
            <w:bottom w:val="none" w:sz="0" w:space="0" w:color="auto"/>
            <w:right w:val="none" w:sz="0" w:space="0" w:color="auto"/>
          </w:divBdr>
        </w:div>
      </w:divsChild>
    </w:div>
    <w:div w:id="995571221">
      <w:bodyDiv w:val="1"/>
      <w:marLeft w:val="0"/>
      <w:marRight w:val="0"/>
      <w:marTop w:val="0"/>
      <w:marBottom w:val="0"/>
      <w:divBdr>
        <w:top w:val="none" w:sz="0" w:space="0" w:color="auto"/>
        <w:left w:val="none" w:sz="0" w:space="0" w:color="auto"/>
        <w:bottom w:val="none" w:sz="0" w:space="0" w:color="auto"/>
        <w:right w:val="none" w:sz="0" w:space="0" w:color="auto"/>
      </w:divBdr>
    </w:div>
    <w:div w:id="1005278194">
      <w:bodyDiv w:val="1"/>
      <w:marLeft w:val="0"/>
      <w:marRight w:val="0"/>
      <w:marTop w:val="0"/>
      <w:marBottom w:val="0"/>
      <w:divBdr>
        <w:top w:val="none" w:sz="0" w:space="0" w:color="auto"/>
        <w:left w:val="none" w:sz="0" w:space="0" w:color="auto"/>
        <w:bottom w:val="none" w:sz="0" w:space="0" w:color="auto"/>
        <w:right w:val="none" w:sz="0" w:space="0" w:color="auto"/>
      </w:divBdr>
    </w:div>
    <w:div w:id="1027370847">
      <w:bodyDiv w:val="1"/>
      <w:marLeft w:val="0"/>
      <w:marRight w:val="0"/>
      <w:marTop w:val="0"/>
      <w:marBottom w:val="0"/>
      <w:divBdr>
        <w:top w:val="none" w:sz="0" w:space="0" w:color="auto"/>
        <w:left w:val="none" w:sz="0" w:space="0" w:color="auto"/>
        <w:bottom w:val="none" w:sz="0" w:space="0" w:color="auto"/>
        <w:right w:val="none" w:sz="0" w:space="0" w:color="auto"/>
      </w:divBdr>
    </w:div>
    <w:div w:id="1027832382">
      <w:bodyDiv w:val="1"/>
      <w:marLeft w:val="0"/>
      <w:marRight w:val="0"/>
      <w:marTop w:val="0"/>
      <w:marBottom w:val="0"/>
      <w:divBdr>
        <w:top w:val="none" w:sz="0" w:space="0" w:color="auto"/>
        <w:left w:val="none" w:sz="0" w:space="0" w:color="auto"/>
        <w:bottom w:val="none" w:sz="0" w:space="0" w:color="auto"/>
        <w:right w:val="none" w:sz="0" w:space="0" w:color="auto"/>
      </w:divBdr>
    </w:div>
    <w:div w:id="1037581919">
      <w:bodyDiv w:val="1"/>
      <w:marLeft w:val="0"/>
      <w:marRight w:val="0"/>
      <w:marTop w:val="0"/>
      <w:marBottom w:val="0"/>
      <w:divBdr>
        <w:top w:val="none" w:sz="0" w:space="0" w:color="auto"/>
        <w:left w:val="none" w:sz="0" w:space="0" w:color="auto"/>
        <w:bottom w:val="none" w:sz="0" w:space="0" w:color="auto"/>
        <w:right w:val="none" w:sz="0" w:space="0" w:color="auto"/>
      </w:divBdr>
      <w:divsChild>
        <w:div w:id="1114062103">
          <w:marLeft w:val="0"/>
          <w:marRight w:val="0"/>
          <w:marTop w:val="0"/>
          <w:marBottom w:val="0"/>
          <w:divBdr>
            <w:top w:val="none" w:sz="0" w:space="0" w:color="auto"/>
            <w:left w:val="none" w:sz="0" w:space="0" w:color="auto"/>
            <w:bottom w:val="none" w:sz="0" w:space="0" w:color="auto"/>
            <w:right w:val="none" w:sz="0" w:space="0" w:color="auto"/>
          </w:divBdr>
          <w:divsChild>
            <w:div w:id="1415784462">
              <w:marLeft w:val="0"/>
              <w:marRight w:val="0"/>
              <w:marTop w:val="0"/>
              <w:marBottom w:val="0"/>
              <w:divBdr>
                <w:top w:val="single" w:sz="6" w:space="15" w:color="DDDDDD"/>
                <w:left w:val="single" w:sz="6" w:space="15" w:color="DDDDDD"/>
                <w:bottom w:val="single" w:sz="6" w:space="15" w:color="DDDDDD"/>
                <w:right w:val="single" w:sz="6" w:space="15" w:color="DDDDDD"/>
              </w:divBdr>
            </w:div>
          </w:divsChild>
        </w:div>
      </w:divsChild>
    </w:div>
    <w:div w:id="1053040113">
      <w:bodyDiv w:val="1"/>
      <w:marLeft w:val="0"/>
      <w:marRight w:val="0"/>
      <w:marTop w:val="0"/>
      <w:marBottom w:val="0"/>
      <w:divBdr>
        <w:top w:val="none" w:sz="0" w:space="0" w:color="auto"/>
        <w:left w:val="none" w:sz="0" w:space="0" w:color="auto"/>
        <w:bottom w:val="none" w:sz="0" w:space="0" w:color="auto"/>
        <w:right w:val="none" w:sz="0" w:space="0" w:color="auto"/>
      </w:divBdr>
    </w:div>
    <w:div w:id="1084911663">
      <w:bodyDiv w:val="1"/>
      <w:marLeft w:val="0"/>
      <w:marRight w:val="0"/>
      <w:marTop w:val="0"/>
      <w:marBottom w:val="0"/>
      <w:divBdr>
        <w:top w:val="none" w:sz="0" w:space="0" w:color="auto"/>
        <w:left w:val="none" w:sz="0" w:space="0" w:color="auto"/>
        <w:bottom w:val="none" w:sz="0" w:space="0" w:color="auto"/>
        <w:right w:val="none" w:sz="0" w:space="0" w:color="auto"/>
      </w:divBdr>
    </w:div>
    <w:div w:id="1097940706">
      <w:bodyDiv w:val="1"/>
      <w:marLeft w:val="0"/>
      <w:marRight w:val="0"/>
      <w:marTop w:val="0"/>
      <w:marBottom w:val="0"/>
      <w:divBdr>
        <w:top w:val="none" w:sz="0" w:space="0" w:color="auto"/>
        <w:left w:val="none" w:sz="0" w:space="0" w:color="auto"/>
        <w:bottom w:val="none" w:sz="0" w:space="0" w:color="auto"/>
        <w:right w:val="none" w:sz="0" w:space="0" w:color="auto"/>
      </w:divBdr>
    </w:div>
    <w:div w:id="1114716735">
      <w:bodyDiv w:val="1"/>
      <w:marLeft w:val="0"/>
      <w:marRight w:val="0"/>
      <w:marTop w:val="0"/>
      <w:marBottom w:val="0"/>
      <w:divBdr>
        <w:top w:val="none" w:sz="0" w:space="0" w:color="auto"/>
        <w:left w:val="none" w:sz="0" w:space="0" w:color="auto"/>
        <w:bottom w:val="none" w:sz="0" w:space="0" w:color="auto"/>
        <w:right w:val="none" w:sz="0" w:space="0" w:color="auto"/>
      </w:divBdr>
    </w:div>
    <w:div w:id="1125123438">
      <w:bodyDiv w:val="1"/>
      <w:marLeft w:val="0"/>
      <w:marRight w:val="0"/>
      <w:marTop w:val="0"/>
      <w:marBottom w:val="0"/>
      <w:divBdr>
        <w:top w:val="none" w:sz="0" w:space="0" w:color="auto"/>
        <w:left w:val="none" w:sz="0" w:space="0" w:color="auto"/>
        <w:bottom w:val="none" w:sz="0" w:space="0" w:color="auto"/>
        <w:right w:val="none" w:sz="0" w:space="0" w:color="auto"/>
      </w:divBdr>
      <w:divsChild>
        <w:div w:id="437024838">
          <w:marLeft w:val="0"/>
          <w:marRight w:val="0"/>
          <w:marTop w:val="375"/>
          <w:marBottom w:val="150"/>
          <w:divBdr>
            <w:top w:val="none" w:sz="0" w:space="0" w:color="auto"/>
            <w:left w:val="none" w:sz="0" w:space="0" w:color="auto"/>
            <w:bottom w:val="none" w:sz="0" w:space="0" w:color="auto"/>
            <w:right w:val="none" w:sz="0" w:space="0" w:color="auto"/>
          </w:divBdr>
        </w:div>
      </w:divsChild>
    </w:div>
    <w:div w:id="1130633227">
      <w:bodyDiv w:val="1"/>
      <w:marLeft w:val="0"/>
      <w:marRight w:val="0"/>
      <w:marTop w:val="0"/>
      <w:marBottom w:val="0"/>
      <w:divBdr>
        <w:top w:val="none" w:sz="0" w:space="0" w:color="auto"/>
        <w:left w:val="none" w:sz="0" w:space="0" w:color="auto"/>
        <w:bottom w:val="none" w:sz="0" w:space="0" w:color="auto"/>
        <w:right w:val="none" w:sz="0" w:space="0" w:color="auto"/>
      </w:divBdr>
    </w:div>
    <w:div w:id="1130824418">
      <w:bodyDiv w:val="1"/>
      <w:marLeft w:val="0"/>
      <w:marRight w:val="0"/>
      <w:marTop w:val="0"/>
      <w:marBottom w:val="0"/>
      <w:divBdr>
        <w:top w:val="none" w:sz="0" w:space="0" w:color="auto"/>
        <w:left w:val="none" w:sz="0" w:space="0" w:color="auto"/>
        <w:bottom w:val="none" w:sz="0" w:space="0" w:color="auto"/>
        <w:right w:val="none" w:sz="0" w:space="0" w:color="auto"/>
      </w:divBdr>
    </w:div>
    <w:div w:id="1131050736">
      <w:bodyDiv w:val="1"/>
      <w:marLeft w:val="0"/>
      <w:marRight w:val="0"/>
      <w:marTop w:val="0"/>
      <w:marBottom w:val="0"/>
      <w:divBdr>
        <w:top w:val="none" w:sz="0" w:space="0" w:color="auto"/>
        <w:left w:val="none" w:sz="0" w:space="0" w:color="auto"/>
        <w:bottom w:val="none" w:sz="0" w:space="0" w:color="auto"/>
        <w:right w:val="none" w:sz="0" w:space="0" w:color="auto"/>
      </w:divBdr>
    </w:div>
    <w:div w:id="1137069435">
      <w:bodyDiv w:val="1"/>
      <w:marLeft w:val="0"/>
      <w:marRight w:val="0"/>
      <w:marTop w:val="0"/>
      <w:marBottom w:val="0"/>
      <w:divBdr>
        <w:top w:val="none" w:sz="0" w:space="0" w:color="auto"/>
        <w:left w:val="none" w:sz="0" w:space="0" w:color="auto"/>
        <w:bottom w:val="none" w:sz="0" w:space="0" w:color="auto"/>
        <w:right w:val="none" w:sz="0" w:space="0" w:color="auto"/>
      </w:divBdr>
    </w:div>
    <w:div w:id="1154104066">
      <w:bodyDiv w:val="1"/>
      <w:marLeft w:val="0"/>
      <w:marRight w:val="0"/>
      <w:marTop w:val="0"/>
      <w:marBottom w:val="0"/>
      <w:divBdr>
        <w:top w:val="none" w:sz="0" w:space="0" w:color="auto"/>
        <w:left w:val="none" w:sz="0" w:space="0" w:color="auto"/>
        <w:bottom w:val="none" w:sz="0" w:space="0" w:color="auto"/>
        <w:right w:val="none" w:sz="0" w:space="0" w:color="auto"/>
      </w:divBdr>
      <w:divsChild>
        <w:div w:id="1297183444">
          <w:marLeft w:val="0"/>
          <w:marRight w:val="0"/>
          <w:marTop w:val="0"/>
          <w:marBottom w:val="600"/>
          <w:divBdr>
            <w:top w:val="none" w:sz="0" w:space="0" w:color="auto"/>
            <w:left w:val="none" w:sz="0" w:space="0" w:color="auto"/>
            <w:bottom w:val="none" w:sz="0" w:space="0" w:color="auto"/>
            <w:right w:val="none" w:sz="0" w:space="0" w:color="auto"/>
          </w:divBdr>
        </w:div>
        <w:div w:id="1717467979">
          <w:marLeft w:val="0"/>
          <w:marRight w:val="0"/>
          <w:marTop w:val="0"/>
          <w:marBottom w:val="300"/>
          <w:divBdr>
            <w:top w:val="none" w:sz="0" w:space="0" w:color="auto"/>
            <w:left w:val="none" w:sz="0" w:space="0" w:color="auto"/>
            <w:bottom w:val="none" w:sz="0" w:space="0" w:color="auto"/>
            <w:right w:val="none" w:sz="0" w:space="0" w:color="auto"/>
          </w:divBdr>
        </w:div>
        <w:div w:id="572013470">
          <w:marLeft w:val="0"/>
          <w:marRight w:val="0"/>
          <w:marTop w:val="0"/>
          <w:marBottom w:val="600"/>
          <w:divBdr>
            <w:top w:val="none" w:sz="0" w:space="0" w:color="auto"/>
            <w:left w:val="none" w:sz="0" w:space="0" w:color="auto"/>
            <w:bottom w:val="none" w:sz="0" w:space="0" w:color="auto"/>
            <w:right w:val="none" w:sz="0" w:space="0" w:color="auto"/>
          </w:divBdr>
        </w:div>
      </w:divsChild>
    </w:div>
    <w:div w:id="1156263050">
      <w:bodyDiv w:val="1"/>
      <w:marLeft w:val="0"/>
      <w:marRight w:val="0"/>
      <w:marTop w:val="0"/>
      <w:marBottom w:val="0"/>
      <w:divBdr>
        <w:top w:val="none" w:sz="0" w:space="0" w:color="auto"/>
        <w:left w:val="none" w:sz="0" w:space="0" w:color="auto"/>
        <w:bottom w:val="none" w:sz="0" w:space="0" w:color="auto"/>
        <w:right w:val="none" w:sz="0" w:space="0" w:color="auto"/>
      </w:divBdr>
    </w:div>
    <w:div w:id="1198851163">
      <w:bodyDiv w:val="1"/>
      <w:marLeft w:val="0"/>
      <w:marRight w:val="0"/>
      <w:marTop w:val="0"/>
      <w:marBottom w:val="0"/>
      <w:divBdr>
        <w:top w:val="none" w:sz="0" w:space="0" w:color="auto"/>
        <w:left w:val="none" w:sz="0" w:space="0" w:color="auto"/>
        <w:bottom w:val="none" w:sz="0" w:space="0" w:color="auto"/>
        <w:right w:val="none" w:sz="0" w:space="0" w:color="auto"/>
      </w:divBdr>
    </w:div>
    <w:div w:id="1210919162">
      <w:bodyDiv w:val="1"/>
      <w:marLeft w:val="0"/>
      <w:marRight w:val="0"/>
      <w:marTop w:val="0"/>
      <w:marBottom w:val="0"/>
      <w:divBdr>
        <w:top w:val="none" w:sz="0" w:space="0" w:color="auto"/>
        <w:left w:val="none" w:sz="0" w:space="0" w:color="auto"/>
        <w:bottom w:val="none" w:sz="0" w:space="0" w:color="auto"/>
        <w:right w:val="none" w:sz="0" w:space="0" w:color="auto"/>
      </w:divBdr>
      <w:divsChild>
        <w:div w:id="1408572143">
          <w:marLeft w:val="0"/>
          <w:marRight w:val="0"/>
          <w:marTop w:val="0"/>
          <w:marBottom w:val="0"/>
          <w:divBdr>
            <w:top w:val="none" w:sz="0" w:space="0" w:color="auto"/>
            <w:left w:val="none" w:sz="0" w:space="0" w:color="auto"/>
            <w:bottom w:val="none" w:sz="0" w:space="0" w:color="auto"/>
            <w:right w:val="none" w:sz="0" w:space="0" w:color="auto"/>
          </w:divBdr>
        </w:div>
      </w:divsChild>
    </w:div>
    <w:div w:id="1260025564">
      <w:bodyDiv w:val="1"/>
      <w:marLeft w:val="0"/>
      <w:marRight w:val="0"/>
      <w:marTop w:val="0"/>
      <w:marBottom w:val="0"/>
      <w:divBdr>
        <w:top w:val="none" w:sz="0" w:space="0" w:color="auto"/>
        <w:left w:val="none" w:sz="0" w:space="0" w:color="auto"/>
        <w:bottom w:val="none" w:sz="0" w:space="0" w:color="auto"/>
        <w:right w:val="none" w:sz="0" w:space="0" w:color="auto"/>
      </w:divBdr>
      <w:divsChild>
        <w:div w:id="2082897635">
          <w:marLeft w:val="0"/>
          <w:marRight w:val="0"/>
          <w:marTop w:val="0"/>
          <w:marBottom w:val="0"/>
          <w:divBdr>
            <w:top w:val="none" w:sz="0" w:space="0" w:color="auto"/>
            <w:left w:val="none" w:sz="0" w:space="0" w:color="auto"/>
            <w:bottom w:val="none" w:sz="0" w:space="0" w:color="auto"/>
            <w:right w:val="none" w:sz="0" w:space="0" w:color="auto"/>
          </w:divBdr>
        </w:div>
        <w:div w:id="1796606615">
          <w:marLeft w:val="0"/>
          <w:marRight w:val="0"/>
          <w:marTop w:val="0"/>
          <w:marBottom w:val="0"/>
          <w:divBdr>
            <w:top w:val="none" w:sz="0" w:space="0" w:color="auto"/>
            <w:left w:val="none" w:sz="0" w:space="0" w:color="auto"/>
            <w:bottom w:val="none" w:sz="0" w:space="0" w:color="auto"/>
            <w:right w:val="none" w:sz="0" w:space="0" w:color="auto"/>
          </w:divBdr>
        </w:div>
      </w:divsChild>
    </w:div>
    <w:div w:id="1287547671">
      <w:bodyDiv w:val="1"/>
      <w:marLeft w:val="0"/>
      <w:marRight w:val="0"/>
      <w:marTop w:val="0"/>
      <w:marBottom w:val="0"/>
      <w:divBdr>
        <w:top w:val="none" w:sz="0" w:space="0" w:color="auto"/>
        <w:left w:val="none" w:sz="0" w:space="0" w:color="auto"/>
        <w:bottom w:val="none" w:sz="0" w:space="0" w:color="auto"/>
        <w:right w:val="none" w:sz="0" w:space="0" w:color="auto"/>
      </w:divBdr>
    </w:div>
    <w:div w:id="1293902199">
      <w:bodyDiv w:val="1"/>
      <w:marLeft w:val="0"/>
      <w:marRight w:val="0"/>
      <w:marTop w:val="0"/>
      <w:marBottom w:val="0"/>
      <w:divBdr>
        <w:top w:val="none" w:sz="0" w:space="0" w:color="auto"/>
        <w:left w:val="none" w:sz="0" w:space="0" w:color="auto"/>
        <w:bottom w:val="none" w:sz="0" w:space="0" w:color="auto"/>
        <w:right w:val="none" w:sz="0" w:space="0" w:color="auto"/>
      </w:divBdr>
    </w:div>
    <w:div w:id="1347100263">
      <w:bodyDiv w:val="1"/>
      <w:marLeft w:val="0"/>
      <w:marRight w:val="0"/>
      <w:marTop w:val="0"/>
      <w:marBottom w:val="0"/>
      <w:divBdr>
        <w:top w:val="none" w:sz="0" w:space="0" w:color="auto"/>
        <w:left w:val="none" w:sz="0" w:space="0" w:color="auto"/>
        <w:bottom w:val="none" w:sz="0" w:space="0" w:color="auto"/>
        <w:right w:val="none" w:sz="0" w:space="0" w:color="auto"/>
      </w:divBdr>
    </w:div>
    <w:div w:id="1391271531">
      <w:bodyDiv w:val="1"/>
      <w:marLeft w:val="0"/>
      <w:marRight w:val="0"/>
      <w:marTop w:val="0"/>
      <w:marBottom w:val="0"/>
      <w:divBdr>
        <w:top w:val="none" w:sz="0" w:space="0" w:color="auto"/>
        <w:left w:val="none" w:sz="0" w:space="0" w:color="auto"/>
        <w:bottom w:val="none" w:sz="0" w:space="0" w:color="auto"/>
        <w:right w:val="none" w:sz="0" w:space="0" w:color="auto"/>
      </w:divBdr>
      <w:divsChild>
        <w:div w:id="1110201946">
          <w:marLeft w:val="0"/>
          <w:marRight w:val="0"/>
          <w:marTop w:val="0"/>
          <w:marBottom w:val="0"/>
          <w:divBdr>
            <w:top w:val="none" w:sz="0" w:space="0" w:color="auto"/>
            <w:left w:val="none" w:sz="0" w:space="0" w:color="auto"/>
            <w:bottom w:val="none" w:sz="0" w:space="0" w:color="auto"/>
            <w:right w:val="none" w:sz="0" w:space="0" w:color="auto"/>
          </w:divBdr>
        </w:div>
        <w:div w:id="1393847469">
          <w:marLeft w:val="0"/>
          <w:marRight w:val="0"/>
          <w:marTop w:val="0"/>
          <w:marBottom w:val="0"/>
          <w:divBdr>
            <w:top w:val="none" w:sz="0" w:space="0" w:color="auto"/>
            <w:left w:val="none" w:sz="0" w:space="0" w:color="auto"/>
            <w:bottom w:val="none" w:sz="0" w:space="0" w:color="auto"/>
            <w:right w:val="none" w:sz="0" w:space="0" w:color="auto"/>
          </w:divBdr>
        </w:div>
      </w:divsChild>
    </w:div>
    <w:div w:id="1392969601">
      <w:bodyDiv w:val="1"/>
      <w:marLeft w:val="0"/>
      <w:marRight w:val="0"/>
      <w:marTop w:val="0"/>
      <w:marBottom w:val="0"/>
      <w:divBdr>
        <w:top w:val="none" w:sz="0" w:space="0" w:color="auto"/>
        <w:left w:val="none" w:sz="0" w:space="0" w:color="auto"/>
        <w:bottom w:val="none" w:sz="0" w:space="0" w:color="auto"/>
        <w:right w:val="none" w:sz="0" w:space="0" w:color="auto"/>
      </w:divBdr>
    </w:div>
    <w:div w:id="1420757272">
      <w:bodyDiv w:val="1"/>
      <w:marLeft w:val="0"/>
      <w:marRight w:val="0"/>
      <w:marTop w:val="0"/>
      <w:marBottom w:val="0"/>
      <w:divBdr>
        <w:top w:val="none" w:sz="0" w:space="0" w:color="auto"/>
        <w:left w:val="none" w:sz="0" w:space="0" w:color="auto"/>
        <w:bottom w:val="none" w:sz="0" w:space="0" w:color="auto"/>
        <w:right w:val="none" w:sz="0" w:space="0" w:color="auto"/>
      </w:divBdr>
    </w:div>
    <w:div w:id="1498763372">
      <w:bodyDiv w:val="1"/>
      <w:marLeft w:val="0"/>
      <w:marRight w:val="0"/>
      <w:marTop w:val="0"/>
      <w:marBottom w:val="0"/>
      <w:divBdr>
        <w:top w:val="none" w:sz="0" w:space="0" w:color="auto"/>
        <w:left w:val="none" w:sz="0" w:space="0" w:color="auto"/>
        <w:bottom w:val="none" w:sz="0" w:space="0" w:color="auto"/>
        <w:right w:val="none" w:sz="0" w:space="0" w:color="auto"/>
      </w:divBdr>
    </w:div>
    <w:div w:id="1501043559">
      <w:bodyDiv w:val="1"/>
      <w:marLeft w:val="0"/>
      <w:marRight w:val="0"/>
      <w:marTop w:val="0"/>
      <w:marBottom w:val="0"/>
      <w:divBdr>
        <w:top w:val="none" w:sz="0" w:space="0" w:color="auto"/>
        <w:left w:val="none" w:sz="0" w:space="0" w:color="auto"/>
        <w:bottom w:val="none" w:sz="0" w:space="0" w:color="auto"/>
        <w:right w:val="none" w:sz="0" w:space="0" w:color="auto"/>
      </w:divBdr>
    </w:div>
    <w:div w:id="1519152681">
      <w:bodyDiv w:val="1"/>
      <w:marLeft w:val="0"/>
      <w:marRight w:val="0"/>
      <w:marTop w:val="0"/>
      <w:marBottom w:val="0"/>
      <w:divBdr>
        <w:top w:val="none" w:sz="0" w:space="0" w:color="auto"/>
        <w:left w:val="none" w:sz="0" w:space="0" w:color="auto"/>
        <w:bottom w:val="none" w:sz="0" w:space="0" w:color="auto"/>
        <w:right w:val="none" w:sz="0" w:space="0" w:color="auto"/>
      </w:divBdr>
      <w:divsChild>
        <w:div w:id="1404646286">
          <w:marLeft w:val="0"/>
          <w:marRight w:val="0"/>
          <w:marTop w:val="0"/>
          <w:marBottom w:val="0"/>
          <w:divBdr>
            <w:top w:val="none" w:sz="0" w:space="0" w:color="auto"/>
            <w:left w:val="none" w:sz="0" w:space="0" w:color="auto"/>
            <w:bottom w:val="none" w:sz="0" w:space="0" w:color="auto"/>
            <w:right w:val="none" w:sz="0" w:space="0" w:color="auto"/>
          </w:divBdr>
          <w:divsChild>
            <w:div w:id="5911067">
              <w:marLeft w:val="0"/>
              <w:marRight w:val="0"/>
              <w:marTop w:val="0"/>
              <w:marBottom w:val="0"/>
              <w:divBdr>
                <w:top w:val="single" w:sz="6" w:space="15" w:color="DDDDDD"/>
                <w:left w:val="single" w:sz="6" w:space="15" w:color="DDDDDD"/>
                <w:bottom w:val="single" w:sz="6" w:space="15" w:color="DDDDDD"/>
                <w:right w:val="single" w:sz="6" w:space="15" w:color="DDDDDD"/>
              </w:divBdr>
            </w:div>
          </w:divsChild>
        </w:div>
      </w:divsChild>
    </w:div>
    <w:div w:id="1527645208">
      <w:bodyDiv w:val="1"/>
      <w:marLeft w:val="0"/>
      <w:marRight w:val="0"/>
      <w:marTop w:val="0"/>
      <w:marBottom w:val="0"/>
      <w:divBdr>
        <w:top w:val="none" w:sz="0" w:space="0" w:color="auto"/>
        <w:left w:val="none" w:sz="0" w:space="0" w:color="auto"/>
        <w:bottom w:val="none" w:sz="0" w:space="0" w:color="auto"/>
        <w:right w:val="none" w:sz="0" w:space="0" w:color="auto"/>
      </w:divBdr>
    </w:div>
    <w:div w:id="1545025623">
      <w:bodyDiv w:val="1"/>
      <w:marLeft w:val="0"/>
      <w:marRight w:val="0"/>
      <w:marTop w:val="0"/>
      <w:marBottom w:val="0"/>
      <w:divBdr>
        <w:top w:val="none" w:sz="0" w:space="0" w:color="auto"/>
        <w:left w:val="none" w:sz="0" w:space="0" w:color="auto"/>
        <w:bottom w:val="none" w:sz="0" w:space="0" w:color="auto"/>
        <w:right w:val="none" w:sz="0" w:space="0" w:color="auto"/>
      </w:divBdr>
    </w:div>
    <w:div w:id="1575896347">
      <w:bodyDiv w:val="1"/>
      <w:marLeft w:val="0"/>
      <w:marRight w:val="0"/>
      <w:marTop w:val="0"/>
      <w:marBottom w:val="0"/>
      <w:divBdr>
        <w:top w:val="none" w:sz="0" w:space="0" w:color="auto"/>
        <w:left w:val="none" w:sz="0" w:space="0" w:color="auto"/>
        <w:bottom w:val="none" w:sz="0" w:space="0" w:color="auto"/>
        <w:right w:val="none" w:sz="0" w:space="0" w:color="auto"/>
      </w:divBdr>
    </w:div>
    <w:div w:id="1607422126">
      <w:bodyDiv w:val="1"/>
      <w:marLeft w:val="0"/>
      <w:marRight w:val="0"/>
      <w:marTop w:val="0"/>
      <w:marBottom w:val="0"/>
      <w:divBdr>
        <w:top w:val="none" w:sz="0" w:space="0" w:color="auto"/>
        <w:left w:val="none" w:sz="0" w:space="0" w:color="auto"/>
        <w:bottom w:val="none" w:sz="0" w:space="0" w:color="auto"/>
        <w:right w:val="none" w:sz="0" w:space="0" w:color="auto"/>
      </w:divBdr>
    </w:div>
    <w:div w:id="1704133557">
      <w:bodyDiv w:val="1"/>
      <w:marLeft w:val="0"/>
      <w:marRight w:val="0"/>
      <w:marTop w:val="0"/>
      <w:marBottom w:val="0"/>
      <w:divBdr>
        <w:top w:val="none" w:sz="0" w:space="0" w:color="auto"/>
        <w:left w:val="none" w:sz="0" w:space="0" w:color="auto"/>
        <w:bottom w:val="none" w:sz="0" w:space="0" w:color="auto"/>
        <w:right w:val="none" w:sz="0" w:space="0" w:color="auto"/>
      </w:divBdr>
    </w:div>
    <w:div w:id="1747412932">
      <w:bodyDiv w:val="1"/>
      <w:marLeft w:val="0"/>
      <w:marRight w:val="0"/>
      <w:marTop w:val="0"/>
      <w:marBottom w:val="0"/>
      <w:divBdr>
        <w:top w:val="none" w:sz="0" w:space="0" w:color="auto"/>
        <w:left w:val="none" w:sz="0" w:space="0" w:color="auto"/>
        <w:bottom w:val="none" w:sz="0" w:space="0" w:color="auto"/>
        <w:right w:val="none" w:sz="0" w:space="0" w:color="auto"/>
      </w:divBdr>
    </w:div>
    <w:div w:id="1755711410">
      <w:bodyDiv w:val="1"/>
      <w:marLeft w:val="0"/>
      <w:marRight w:val="0"/>
      <w:marTop w:val="0"/>
      <w:marBottom w:val="0"/>
      <w:divBdr>
        <w:top w:val="none" w:sz="0" w:space="0" w:color="auto"/>
        <w:left w:val="none" w:sz="0" w:space="0" w:color="auto"/>
        <w:bottom w:val="none" w:sz="0" w:space="0" w:color="auto"/>
        <w:right w:val="none" w:sz="0" w:space="0" w:color="auto"/>
      </w:divBdr>
    </w:div>
    <w:div w:id="1768577663">
      <w:bodyDiv w:val="1"/>
      <w:marLeft w:val="0"/>
      <w:marRight w:val="0"/>
      <w:marTop w:val="0"/>
      <w:marBottom w:val="0"/>
      <w:divBdr>
        <w:top w:val="none" w:sz="0" w:space="0" w:color="auto"/>
        <w:left w:val="none" w:sz="0" w:space="0" w:color="auto"/>
        <w:bottom w:val="none" w:sz="0" w:space="0" w:color="auto"/>
        <w:right w:val="none" w:sz="0" w:space="0" w:color="auto"/>
      </w:divBdr>
    </w:div>
    <w:div w:id="1773470441">
      <w:bodyDiv w:val="1"/>
      <w:marLeft w:val="0"/>
      <w:marRight w:val="0"/>
      <w:marTop w:val="0"/>
      <w:marBottom w:val="0"/>
      <w:divBdr>
        <w:top w:val="none" w:sz="0" w:space="0" w:color="auto"/>
        <w:left w:val="none" w:sz="0" w:space="0" w:color="auto"/>
        <w:bottom w:val="none" w:sz="0" w:space="0" w:color="auto"/>
        <w:right w:val="none" w:sz="0" w:space="0" w:color="auto"/>
      </w:divBdr>
    </w:div>
    <w:div w:id="1818255152">
      <w:bodyDiv w:val="1"/>
      <w:marLeft w:val="0"/>
      <w:marRight w:val="0"/>
      <w:marTop w:val="0"/>
      <w:marBottom w:val="0"/>
      <w:divBdr>
        <w:top w:val="none" w:sz="0" w:space="0" w:color="auto"/>
        <w:left w:val="none" w:sz="0" w:space="0" w:color="auto"/>
        <w:bottom w:val="none" w:sz="0" w:space="0" w:color="auto"/>
        <w:right w:val="none" w:sz="0" w:space="0" w:color="auto"/>
      </w:divBdr>
    </w:div>
    <w:div w:id="1910846134">
      <w:bodyDiv w:val="1"/>
      <w:marLeft w:val="0"/>
      <w:marRight w:val="0"/>
      <w:marTop w:val="0"/>
      <w:marBottom w:val="0"/>
      <w:divBdr>
        <w:top w:val="none" w:sz="0" w:space="0" w:color="auto"/>
        <w:left w:val="none" w:sz="0" w:space="0" w:color="auto"/>
        <w:bottom w:val="none" w:sz="0" w:space="0" w:color="auto"/>
        <w:right w:val="none" w:sz="0" w:space="0" w:color="auto"/>
      </w:divBdr>
    </w:div>
    <w:div w:id="1928735461">
      <w:bodyDiv w:val="1"/>
      <w:marLeft w:val="0"/>
      <w:marRight w:val="0"/>
      <w:marTop w:val="0"/>
      <w:marBottom w:val="0"/>
      <w:divBdr>
        <w:top w:val="none" w:sz="0" w:space="0" w:color="auto"/>
        <w:left w:val="none" w:sz="0" w:space="0" w:color="auto"/>
        <w:bottom w:val="none" w:sz="0" w:space="0" w:color="auto"/>
        <w:right w:val="none" w:sz="0" w:space="0" w:color="auto"/>
      </w:divBdr>
    </w:div>
    <w:div w:id="1934315340">
      <w:bodyDiv w:val="1"/>
      <w:marLeft w:val="0"/>
      <w:marRight w:val="0"/>
      <w:marTop w:val="0"/>
      <w:marBottom w:val="0"/>
      <w:divBdr>
        <w:top w:val="none" w:sz="0" w:space="0" w:color="auto"/>
        <w:left w:val="none" w:sz="0" w:space="0" w:color="auto"/>
        <w:bottom w:val="none" w:sz="0" w:space="0" w:color="auto"/>
        <w:right w:val="none" w:sz="0" w:space="0" w:color="auto"/>
      </w:divBdr>
    </w:div>
    <w:div w:id="1976597285">
      <w:bodyDiv w:val="1"/>
      <w:marLeft w:val="0"/>
      <w:marRight w:val="0"/>
      <w:marTop w:val="0"/>
      <w:marBottom w:val="0"/>
      <w:divBdr>
        <w:top w:val="none" w:sz="0" w:space="0" w:color="auto"/>
        <w:left w:val="none" w:sz="0" w:space="0" w:color="auto"/>
        <w:bottom w:val="none" w:sz="0" w:space="0" w:color="auto"/>
        <w:right w:val="none" w:sz="0" w:space="0" w:color="auto"/>
      </w:divBdr>
      <w:divsChild>
        <w:div w:id="2117020207">
          <w:marLeft w:val="0"/>
          <w:marRight w:val="0"/>
          <w:marTop w:val="0"/>
          <w:marBottom w:val="0"/>
          <w:divBdr>
            <w:top w:val="none" w:sz="0" w:space="0" w:color="auto"/>
            <w:left w:val="none" w:sz="0" w:space="0" w:color="auto"/>
            <w:bottom w:val="none" w:sz="0" w:space="0" w:color="auto"/>
            <w:right w:val="none" w:sz="0" w:space="0" w:color="auto"/>
          </w:divBdr>
        </w:div>
        <w:div w:id="1514763799">
          <w:marLeft w:val="0"/>
          <w:marRight w:val="0"/>
          <w:marTop w:val="0"/>
          <w:marBottom w:val="0"/>
          <w:divBdr>
            <w:top w:val="none" w:sz="0" w:space="0" w:color="auto"/>
            <w:left w:val="none" w:sz="0" w:space="0" w:color="auto"/>
            <w:bottom w:val="none" w:sz="0" w:space="0" w:color="auto"/>
            <w:right w:val="none" w:sz="0" w:space="0" w:color="auto"/>
          </w:divBdr>
        </w:div>
      </w:divsChild>
    </w:div>
    <w:div w:id="2019692226">
      <w:bodyDiv w:val="1"/>
      <w:marLeft w:val="0"/>
      <w:marRight w:val="0"/>
      <w:marTop w:val="0"/>
      <w:marBottom w:val="0"/>
      <w:divBdr>
        <w:top w:val="none" w:sz="0" w:space="0" w:color="auto"/>
        <w:left w:val="none" w:sz="0" w:space="0" w:color="auto"/>
        <w:bottom w:val="none" w:sz="0" w:space="0" w:color="auto"/>
        <w:right w:val="none" w:sz="0" w:space="0" w:color="auto"/>
      </w:divBdr>
    </w:div>
    <w:div w:id="2044867650">
      <w:bodyDiv w:val="1"/>
      <w:marLeft w:val="0"/>
      <w:marRight w:val="0"/>
      <w:marTop w:val="0"/>
      <w:marBottom w:val="0"/>
      <w:divBdr>
        <w:top w:val="none" w:sz="0" w:space="0" w:color="auto"/>
        <w:left w:val="none" w:sz="0" w:space="0" w:color="auto"/>
        <w:bottom w:val="none" w:sz="0" w:space="0" w:color="auto"/>
        <w:right w:val="none" w:sz="0" w:space="0" w:color="auto"/>
      </w:divBdr>
      <w:divsChild>
        <w:div w:id="505286633">
          <w:marLeft w:val="0"/>
          <w:marRight w:val="0"/>
          <w:marTop w:val="0"/>
          <w:marBottom w:val="225"/>
          <w:divBdr>
            <w:top w:val="none" w:sz="0" w:space="0" w:color="auto"/>
            <w:left w:val="none" w:sz="0" w:space="0" w:color="auto"/>
            <w:bottom w:val="single" w:sz="6" w:space="4" w:color="555555"/>
            <w:right w:val="none" w:sz="0" w:space="0" w:color="auto"/>
          </w:divBdr>
        </w:div>
        <w:div w:id="851455065">
          <w:marLeft w:val="0"/>
          <w:marRight w:val="0"/>
          <w:marTop w:val="0"/>
          <w:marBottom w:val="0"/>
          <w:divBdr>
            <w:top w:val="none" w:sz="0" w:space="0" w:color="auto"/>
            <w:left w:val="none" w:sz="0" w:space="0" w:color="auto"/>
            <w:bottom w:val="none" w:sz="0" w:space="0" w:color="auto"/>
            <w:right w:val="none" w:sz="0" w:space="0" w:color="auto"/>
          </w:divBdr>
          <w:divsChild>
            <w:div w:id="1525049234">
              <w:marLeft w:val="0"/>
              <w:marRight w:val="0"/>
              <w:marTop w:val="0"/>
              <w:marBottom w:val="0"/>
              <w:divBdr>
                <w:top w:val="none" w:sz="0" w:space="0" w:color="auto"/>
                <w:left w:val="none" w:sz="0" w:space="0" w:color="auto"/>
                <w:bottom w:val="none" w:sz="0" w:space="0" w:color="auto"/>
                <w:right w:val="none" w:sz="0" w:space="0" w:color="auto"/>
              </w:divBdr>
            </w:div>
            <w:div w:id="20075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5051">
      <w:bodyDiv w:val="1"/>
      <w:marLeft w:val="0"/>
      <w:marRight w:val="0"/>
      <w:marTop w:val="0"/>
      <w:marBottom w:val="0"/>
      <w:divBdr>
        <w:top w:val="none" w:sz="0" w:space="0" w:color="auto"/>
        <w:left w:val="none" w:sz="0" w:space="0" w:color="auto"/>
        <w:bottom w:val="none" w:sz="0" w:space="0" w:color="auto"/>
        <w:right w:val="none" w:sz="0" w:space="0" w:color="auto"/>
      </w:divBdr>
    </w:div>
    <w:div w:id="2070297406">
      <w:bodyDiv w:val="1"/>
      <w:marLeft w:val="0"/>
      <w:marRight w:val="0"/>
      <w:marTop w:val="0"/>
      <w:marBottom w:val="0"/>
      <w:divBdr>
        <w:top w:val="none" w:sz="0" w:space="0" w:color="auto"/>
        <w:left w:val="none" w:sz="0" w:space="0" w:color="auto"/>
        <w:bottom w:val="none" w:sz="0" w:space="0" w:color="auto"/>
        <w:right w:val="none" w:sz="0" w:space="0" w:color="auto"/>
      </w:divBdr>
    </w:div>
    <w:div w:id="2083795449">
      <w:bodyDiv w:val="1"/>
      <w:marLeft w:val="0"/>
      <w:marRight w:val="0"/>
      <w:marTop w:val="0"/>
      <w:marBottom w:val="0"/>
      <w:divBdr>
        <w:top w:val="none" w:sz="0" w:space="0" w:color="auto"/>
        <w:left w:val="none" w:sz="0" w:space="0" w:color="auto"/>
        <w:bottom w:val="none" w:sz="0" w:space="0" w:color="auto"/>
        <w:right w:val="none" w:sz="0" w:space="0" w:color="auto"/>
      </w:divBdr>
    </w:div>
    <w:div w:id="2107917762">
      <w:bodyDiv w:val="1"/>
      <w:marLeft w:val="0"/>
      <w:marRight w:val="0"/>
      <w:marTop w:val="0"/>
      <w:marBottom w:val="0"/>
      <w:divBdr>
        <w:top w:val="none" w:sz="0" w:space="0" w:color="auto"/>
        <w:left w:val="none" w:sz="0" w:space="0" w:color="auto"/>
        <w:bottom w:val="none" w:sz="0" w:space="0" w:color="auto"/>
        <w:right w:val="none" w:sz="0" w:space="0" w:color="auto"/>
      </w:divBdr>
      <w:divsChild>
        <w:div w:id="1165321146">
          <w:marLeft w:val="0"/>
          <w:marRight w:val="0"/>
          <w:marTop w:val="0"/>
          <w:marBottom w:val="0"/>
          <w:divBdr>
            <w:top w:val="none" w:sz="0" w:space="0" w:color="auto"/>
            <w:left w:val="none" w:sz="0" w:space="0" w:color="auto"/>
            <w:bottom w:val="none" w:sz="0" w:space="0" w:color="auto"/>
            <w:right w:val="none" w:sz="0" w:space="0" w:color="auto"/>
          </w:divBdr>
          <w:divsChild>
            <w:div w:id="348677325">
              <w:marLeft w:val="0"/>
              <w:marRight w:val="0"/>
              <w:marTop w:val="0"/>
              <w:marBottom w:val="0"/>
              <w:divBdr>
                <w:top w:val="single" w:sz="6" w:space="15" w:color="DDDDDD"/>
                <w:left w:val="single" w:sz="6" w:space="15" w:color="DDDDDD"/>
                <w:bottom w:val="single" w:sz="6" w:space="15" w:color="DDDDDD"/>
                <w:right w:val="single" w:sz="6" w:space="15" w:color="DDDDD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cificsmart.com/service/3" TargetMode="External"/><Relationship Id="rId13" Type="http://schemas.openxmlformats.org/officeDocument/2006/relationships/hyperlink" Target="https://www.pacificsmart.com/products/3_29/1" TargetMode="External"/><Relationship Id="rId18" Type="http://schemas.openxmlformats.org/officeDocument/2006/relationships/hyperlink" Target="https://www.pacificsmart.com/products_detail/8"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pacificsmart.com/service/1" TargetMode="External"/><Relationship Id="rId12" Type="http://schemas.openxmlformats.org/officeDocument/2006/relationships/hyperlink" Target="https://www.pacificsmart.com/products/3_30/1" TargetMode="External"/><Relationship Id="rId17" Type="http://schemas.openxmlformats.org/officeDocument/2006/relationships/hyperlink" Target="https://www.pacificsmart.com/products_detail/9" TargetMode="External"/><Relationship Id="rId2" Type="http://schemas.openxmlformats.org/officeDocument/2006/relationships/styles" Target="styles.xml"/><Relationship Id="rId16" Type="http://schemas.openxmlformats.org/officeDocument/2006/relationships/hyperlink" Target="https://www.pacificsmart.com/products_detail/4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ervice@pacificsmart.com" TargetMode="External"/><Relationship Id="rId11" Type="http://schemas.openxmlformats.org/officeDocument/2006/relationships/hyperlink" Target="https://www.pacificsmart.com/products/3/1" TargetMode="External"/><Relationship Id="rId5" Type="http://schemas.openxmlformats.org/officeDocument/2006/relationships/hyperlink" Target="tel:+886229995860" TargetMode="External"/><Relationship Id="rId15" Type="http://schemas.openxmlformats.org/officeDocument/2006/relationships/hyperlink" Target="https://www.pacificsmart.com/products_detail/36" TargetMode="External"/><Relationship Id="rId10" Type="http://schemas.openxmlformats.org/officeDocument/2006/relationships/hyperlink" Target="https://www.pacificsmart.com/service/9" TargetMode="External"/><Relationship Id="rId19" Type="http://schemas.openxmlformats.org/officeDocument/2006/relationships/hyperlink" Target="https://www.pacificsmart.com/products/22/1" TargetMode="External"/><Relationship Id="rId4" Type="http://schemas.openxmlformats.org/officeDocument/2006/relationships/webSettings" Target="webSettings.xml"/><Relationship Id="rId9" Type="http://schemas.openxmlformats.org/officeDocument/2006/relationships/hyperlink" Target="https://www.pacificsmart.com/service/5" TargetMode="External"/><Relationship Id="rId14" Type="http://schemas.openxmlformats.org/officeDocument/2006/relationships/hyperlink" Target="https://www.pacificsmart.com/products_detail/43"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21</Pages>
  <Words>1391</Words>
  <Characters>7935</Characters>
  <Application>Microsoft Office Word</Application>
  <DocSecurity>0</DocSecurity>
  <Lines>66</Lines>
  <Paragraphs>18</Paragraphs>
  <ScaleCrop>false</ScaleCrop>
  <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Tsai (蔡仲維)</dc:creator>
  <cp:keywords/>
  <dc:description/>
  <cp:lastModifiedBy>Anthony Tsai (蔡仲維)</cp:lastModifiedBy>
  <cp:revision>59</cp:revision>
  <dcterms:created xsi:type="dcterms:W3CDTF">2024-10-21T08:48:00Z</dcterms:created>
  <dcterms:modified xsi:type="dcterms:W3CDTF">2024-10-21T10:35:00Z</dcterms:modified>
</cp:coreProperties>
</file>